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661AE" w:rsidDel="0034597C" w:rsidRDefault="006F3265" w:rsidP="000C60B6">
      <w:pPr>
        <w:jc w:val="both"/>
        <w:rPr>
          <w:ins w:id="0" w:author="Waldeir Amaral Vilela" w:date="2017-05-29T10:54:00Z"/>
          <w:del w:id="1" w:author="Guilherme Neves" w:date="2017-05-29T13:33:00Z"/>
          <w:rFonts w:ascii="Times New Roman" w:eastAsia="Times New Roman" w:hAnsi="Times New Roman" w:cs="Times New Roman"/>
        </w:rPr>
      </w:pPr>
      <w:bookmarkStart w:id="2" w:name="_pmltayv9cph3" w:colFirst="0" w:colLast="0"/>
      <w:bookmarkEnd w:id="2"/>
      <w:r>
        <w:rPr>
          <w:rFonts w:ascii="Times New Roman" w:eastAsia="Times New Roman" w:hAnsi="Times New Roman" w:cs="Times New Roman"/>
        </w:rPr>
        <w:tab/>
      </w:r>
      <w:del w:id="3" w:author="Waldeir Amaral Vilela" w:date="2017-05-29T09:35:00Z">
        <w:r w:rsidDel="00E50BC6">
          <w:rPr>
            <w:rFonts w:ascii="Times New Roman" w:eastAsia="Times New Roman" w:hAnsi="Times New Roman" w:cs="Times New Roman"/>
          </w:rPr>
          <w:delText>O</w:delText>
        </w:r>
      </w:del>
      <w:ins w:id="4" w:author="Waldeir Amaral Vilela" w:date="2017-05-29T09:36:00Z">
        <w:r w:rsidR="00E50BC6">
          <w:rPr>
            <w:rFonts w:ascii="Times New Roman" w:eastAsia="Times New Roman" w:hAnsi="Times New Roman" w:cs="Times New Roman"/>
          </w:rPr>
          <w:t>Este</w:t>
        </w:r>
      </w:ins>
      <w:r>
        <w:rPr>
          <w:rFonts w:ascii="Times New Roman" w:eastAsia="Times New Roman" w:hAnsi="Times New Roman" w:cs="Times New Roman"/>
        </w:rPr>
        <w:t xml:space="preserve"> trabalho </w:t>
      </w:r>
      <w:del w:id="5" w:author="Waldeir Amaral Vilela" w:date="2017-05-29T09:36:00Z">
        <w:r w:rsidDel="00E50BC6">
          <w:rPr>
            <w:rFonts w:ascii="Times New Roman" w:eastAsia="Times New Roman" w:hAnsi="Times New Roman" w:cs="Times New Roman"/>
          </w:rPr>
          <w:delText xml:space="preserve">desenvolvido durante o programa </w:delText>
        </w:r>
      </w:del>
      <w:r>
        <w:rPr>
          <w:rFonts w:ascii="Times New Roman" w:eastAsia="Times New Roman" w:hAnsi="Times New Roman" w:cs="Times New Roman"/>
        </w:rPr>
        <w:t xml:space="preserve">de </w:t>
      </w:r>
      <w:del w:id="6" w:author="Waldeir Amaral Vilela" w:date="2017-05-29T09:36:00Z">
        <w:r w:rsidDel="00E50BC6">
          <w:rPr>
            <w:rFonts w:ascii="Times New Roman" w:eastAsia="Times New Roman" w:hAnsi="Times New Roman" w:cs="Times New Roman"/>
          </w:rPr>
          <w:delText>i</w:delText>
        </w:r>
      </w:del>
      <w:ins w:id="7" w:author="Waldeir Amaral Vilela" w:date="2017-05-29T09:36:00Z">
        <w:r w:rsidR="00E50BC6">
          <w:rPr>
            <w:rFonts w:ascii="Times New Roman" w:eastAsia="Times New Roman" w:hAnsi="Times New Roman" w:cs="Times New Roman"/>
          </w:rPr>
          <w:t>I</w:t>
        </w:r>
      </w:ins>
      <w:r>
        <w:rPr>
          <w:rFonts w:ascii="Times New Roman" w:eastAsia="Times New Roman" w:hAnsi="Times New Roman" w:cs="Times New Roman"/>
        </w:rPr>
        <w:t xml:space="preserve">niciação </w:t>
      </w:r>
      <w:del w:id="8" w:author="Waldeir Amaral Vilela" w:date="2017-05-29T09:36:00Z">
        <w:r w:rsidDel="00E50BC6">
          <w:rPr>
            <w:rFonts w:ascii="Times New Roman" w:eastAsia="Times New Roman" w:hAnsi="Times New Roman" w:cs="Times New Roman"/>
          </w:rPr>
          <w:delText>c</w:delText>
        </w:r>
      </w:del>
      <w:ins w:id="9" w:author="Waldeir Amaral Vilela" w:date="2017-05-29T09:36:00Z">
        <w:r w:rsidR="00E50BC6">
          <w:rPr>
            <w:rFonts w:ascii="Times New Roman" w:eastAsia="Times New Roman" w:hAnsi="Times New Roman" w:cs="Times New Roman"/>
          </w:rPr>
          <w:t>C</w:t>
        </w:r>
      </w:ins>
      <w:r>
        <w:rPr>
          <w:rFonts w:ascii="Times New Roman" w:eastAsia="Times New Roman" w:hAnsi="Times New Roman" w:cs="Times New Roman"/>
        </w:rPr>
        <w:t>ientífica teve seu início em janeiro de 2017</w:t>
      </w:r>
      <w:ins w:id="10" w:author="Waldeir Amaral Vilela" w:date="2017-05-29T09:36:00Z">
        <w:r w:rsidR="00E50BC6">
          <w:rPr>
            <w:rFonts w:ascii="Times New Roman" w:eastAsia="Times New Roman" w:hAnsi="Times New Roman" w:cs="Times New Roman"/>
          </w:rPr>
          <w:t>,</w:t>
        </w:r>
      </w:ins>
      <w:r>
        <w:rPr>
          <w:rFonts w:ascii="Times New Roman" w:eastAsia="Times New Roman" w:hAnsi="Times New Roman" w:cs="Times New Roman"/>
        </w:rPr>
        <w:t xml:space="preserve"> e tem como </w:t>
      </w:r>
      <w:ins w:id="11" w:author="Waldeir Amaral Vilela" w:date="2017-05-29T11:03:00Z">
        <w:r w:rsidR="00B35806">
          <w:rPr>
            <w:rFonts w:ascii="Times New Roman" w:eastAsia="Times New Roman" w:hAnsi="Times New Roman" w:cs="Times New Roman"/>
          </w:rPr>
          <w:t xml:space="preserve">um dos </w:t>
        </w:r>
      </w:ins>
      <w:r>
        <w:rPr>
          <w:rFonts w:ascii="Times New Roman" w:eastAsia="Times New Roman" w:hAnsi="Times New Roman" w:cs="Times New Roman"/>
        </w:rPr>
        <w:t>objetivo</w:t>
      </w:r>
      <w:ins w:id="12" w:author="Waldeir Amaral Vilela" w:date="2017-05-29T11:03:00Z">
        <w:r w:rsidR="00B35806">
          <w:rPr>
            <w:rFonts w:ascii="Times New Roman" w:eastAsia="Times New Roman" w:hAnsi="Times New Roman" w:cs="Times New Roman"/>
          </w:rPr>
          <w:t>s</w:t>
        </w:r>
      </w:ins>
      <w:r>
        <w:rPr>
          <w:rFonts w:ascii="Times New Roman" w:eastAsia="Times New Roman" w:hAnsi="Times New Roman" w:cs="Times New Roman"/>
        </w:rPr>
        <w:t xml:space="preserve"> a elaboração de um programa que realiza</w:t>
      </w:r>
      <w:ins w:id="13" w:author="Waldeir Amaral Vilela" w:date="2017-05-29T09:37:00Z">
        <w:r w:rsidR="00E50BC6">
          <w:rPr>
            <w:rFonts w:ascii="Times New Roman" w:eastAsia="Times New Roman" w:hAnsi="Times New Roman" w:cs="Times New Roman"/>
          </w:rPr>
          <w:t>rá</w:t>
        </w:r>
      </w:ins>
      <w:r>
        <w:rPr>
          <w:rFonts w:ascii="Times New Roman" w:eastAsia="Times New Roman" w:hAnsi="Times New Roman" w:cs="Times New Roman"/>
        </w:rPr>
        <w:t xml:space="preserve"> a união de dados</w:t>
      </w:r>
      <w:ins w:id="14" w:author="Guilherme Neves" w:date="2017-05-29T13:28:00Z">
        <w:r w:rsidR="0034597C">
          <w:rPr>
            <w:rFonts w:ascii="Times New Roman" w:eastAsia="Times New Roman" w:hAnsi="Times New Roman" w:cs="Times New Roman"/>
          </w:rPr>
          <w:t xml:space="preserve"> de</w:t>
        </w:r>
      </w:ins>
      <w:r>
        <w:rPr>
          <w:rFonts w:ascii="Times New Roman" w:eastAsia="Times New Roman" w:hAnsi="Times New Roman" w:cs="Times New Roman"/>
        </w:rPr>
        <w:t xml:space="preserve"> </w:t>
      </w:r>
      <w:ins w:id="15" w:author="Waldeir Amaral Vilela" w:date="2017-05-29T09:37:00Z">
        <w:r w:rsidR="00E50BC6">
          <w:rPr>
            <w:rFonts w:ascii="Times New Roman" w:eastAsia="Times New Roman" w:hAnsi="Times New Roman" w:cs="Times New Roman"/>
          </w:rPr>
          <w:t xml:space="preserve">dois </w:t>
        </w:r>
      </w:ins>
      <w:del w:id="16" w:author="Waldeir Amaral Vilela" w:date="2017-05-29T09:37:00Z">
        <w:r w:rsidDel="00E50BC6">
          <w:rPr>
            <w:rFonts w:ascii="Times New Roman" w:eastAsia="Times New Roman" w:hAnsi="Times New Roman" w:cs="Times New Roman"/>
          </w:rPr>
          <w:delText xml:space="preserve">espectrais </w:delText>
        </w:r>
      </w:del>
      <w:ins w:id="17" w:author="Waldeir Amaral Vilela" w:date="2017-05-29T09:37:00Z">
        <w:r w:rsidR="00E50BC6">
          <w:rPr>
            <w:rFonts w:ascii="Times New Roman" w:eastAsia="Times New Roman" w:hAnsi="Times New Roman" w:cs="Times New Roman"/>
          </w:rPr>
          <w:t>espectro</w:t>
        </w:r>
        <w:del w:id="18" w:author="Guilherme Neves" w:date="2017-05-29T13:28:00Z">
          <w:r w:rsidR="00E50BC6" w:rsidDel="0034597C">
            <w:rPr>
              <w:rFonts w:ascii="Times New Roman" w:eastAsia="Times New Roman" w:hAnsi="Times New Roman" w:cs="Times New Roman"/>
            </w:rPr>
            <w:delText>s</w:delText>
          </w:r>
        </w:del>
        <w:r w:rsidR="00E50BC6">
          <w:rPr>
            <w:rFonts w:ascii="Times New Roman" w:eastAsia="Times New Roman" w:hAnsi="Times New Roman" w:cs="Times New Roman"/>
          </w:rPr>
          <w:t xml:space="preserve"> da ra</w:t>
        </w:r>
      </w:ins>
      <w:ins w:id="19" w:author="Waldeir Amaral Vilela" w:date="2017-05-29T11:03:00Z">
        <w:r w:rsidR="00B35806">
          <w:rPr>
            <w:rFonts w:ascii="Times New Roman" w:eastAsia="Times New Roman" w:hAnsi="Times New Roman" w:cs="Times New Roman"/>
          </w:rPr>
          <w:t>d</w:t>
        </w:r>
      </w:ins>
      <w:ins w:id="20" w:author="Waldeir Amaral Vilela" w:date="2017-05-29T09:37:00Z">
        <w:r w:rsidR="00E50BC6">
          <w:rPr>
            <w:rFonts w:ascii="Times New Roman" w:eastAsia="Times New Roman" w:hAnsi="Times New Roman" w:cs="Times New Roman"/>
          </w:rPr>
          <w:t xml:space="preserve">iação solar </w:t>
        </w:r>
      </w:ins>
      <w:r>
        <w:rPr>
          <w:rFonts w:ascii="Times New Roman" w:eastAsia="Times New Roman" w:hAnsi="Times New Roman" w:cs="Times New Roman"/>
        </w:rPr>
        <w:t xml:space="preserve">coletados com diferentes </w:t>
      </w:r>
      <w:proofErr w:type="spellStart"/>
      <w:r>
        <w:rPr>
          <w:rFonts w:ascii="Times New Roman" w:eastAsia="Times New Roman" w:hAnsi="Times New Roman" w:cs="Times New Roman"/>
        </w:rPr>
        <w:t>espectroradiômetros</w:t>
      </w:r>
      <w:proofErr w:type="spellEnd"/>
      <w:r>
        <w:rPr>
          <w:rFonts w:ascii="Times New Roman" w:eastAsia="Times New Roman" w:hAnsi="Times New Roman" w:cs="Times New Roman"/>
          <w:highlight w:val="white"/>
        </w:rPr>
        <w:t>. O</w:t>
      </w:r>
      <w:del w:id="21" w:author="Waldeir Amaral Vilela" w:date="2017-05-29T09:38:00Z">
        <w:r w:rsidDel="00E50BC6">
          <w:rPr>
            <w:rFonts w:ascii="Times New Roman" w:eastAsia="Times New Roman" w:hAnsi="Times New Roman" w:cs="Times New Roman"/>
            <w:highlight w:val="white"/>
          </w:rPr>
          <w:delText>s</w:delText>
        </w:r>
      </w:del>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espectrorradiômetro</w:t>
      </w:r>
      <w:proofErr w:type="spellEnd"/>
      <w:del w:id="22" w:author="Waldeir Amaral Vilela" w:date="2017-05-29T09:38:00Z">
        <w:r w:rsidDel="00E50BC6">
          <w:rPr>
            <w:rFonts w:ascii="Times New Roman" w:eastAsia="Times New Roman" w:hAnsi="Times New Roman" w:cs="Times New Roman"/>
            <w:highlight w:val="white"/>
          </w:rPr>
          <w:delText>s</w:delText>
        </w:r>
      </w:del>
      <w:r>
        <w:rPr>
          <w:rFonts w:ascii="Times New Roman" w:eastAsia="Times New Roman" w:hAnsi="Times New Roman" w:cs="Times New Roman"/>
          <w:highlight w:val="white"/>
        </w:rPr>
        <w:t xml:space="preserve"> </w:t>
      </w:r>
      <w:del w:id="23" w:author="Waldeir Amaral Vilela" w:date="2017-05-29T09:38:00Z">
        <w:r w:rsidDel="00E50BC6">
          <w:rPr>
            <w:rFonts w:ascii="Times New Roman" w:eastAsia="Times New Roman" w:hAnsi="Times New Roman" w:cs="Times New Roman"/>
            <w:highlight w:val="white"/>
          </w:rPr>
          <w:delText>são</w:delText>
        </w:r>
        <w:r w:rsidDel="00E50BC6">
          <w:rPr>
            <w:rFonts w:ascii="Times New Roman" w:eastAsia="Times New Roman" w:hAnsi="Times New Roman" w:cs="Times New Roman"/>
          </w:rPr>
          <w:delText xml:space="preserve"> </w:delText>
        </w:r>
      </w:del>
      <w:ins w:id="24" w:author="Waldeir Amaral Vilela" w:date="2017-05-29T09:38:00Z">
        <w:r w:rsidR="00E50BC6">
          <w:rPr>
            <w:rFonts w:ascii="Times New Roman" w:eastAsia="Times New Roman" w:hAnsi="Times New Roman" w:cs="Times New Roman"/>
          </w:rPr>
          <w:t>é um dispositivo</w:t>
        </w:r>
      </w:ins>
      <w:del w:id="25" w:author="Waldeir Amaral Vilela" w:date="2017-05-29T09:38:00Z">
        <w:r w:rsidDel="00E50BC6">
          <w:rPr>
            <w:rFonts w:ascii="Times New Roman" w:eastAsia="Times New Roman" w:hAnsi="Times New Roman" w:cs="Times New Roman"/>
          </w:rPr>
          <w:delText>aparelhos</w:delText>
        </w:r>
      </w:del>
      <w:r>
        <w:rPr>
          <w:rFonts w:ascii="Times New Roman" w:eastAsia="Times New Roman" w:hAnsi="Times New Roman" w:cs="Times New Roman"/>
        </w:rPr>
        <w:t xml:space="preserve"> que mede</w:t>
      </w:r>
      <w:del w:id="26" w:author="Waldeir Amaral Vilela" w:date="2017-05-29T09:38:00Z">
        <w:r w:rsidDel="00E50BC6">
          <w:rPr>
            <w:rFonts w:ascii="Times New Roman" w:eastAsia="Times New Roman" w:hAnsi="Times New Roman" w:cs="Times New Roman"/>
          </w:rPr>
          <w:delText>m</w:delText>
        </w:r>
      </w:del>
      <w:r>
        <w:rPr>
          <w:rFonts w:ascii="Times New Roman" w:eastAsia="Times New Roman" w:hAnsi="Times New Roman" w:cs="Times New Roman"/>
        </w:rPr>
        <w:t xml:space="preserve"> a intensidade da radiação </w:t>
      </w:r>
      <w:del w:id="27" w:author="Waldeir Amaral Vilela" w:date="2017-05-29T09:39:00Z">
        <w:r w:rsidDel="00E50BC6">
          <w:rPr>
            <w:rFonts w:ascii="Times New Roman" w:eastAsia="Times New Roman" w:hAnsi="Times New Roman" w:cs="Times New Roman"/>
          </w:rPr>
          <w:delText>ao longo do espectro</w:delText>
        </w:r>
      </w:del>
      <w:r>
        <w:rPr>
          <w:rFonts w:ascii="Times New Roman" w:eastAsia="Times New Roman" w:hAnsi="Times New Roman" w:cs="Times New Roman"/>
        </w:rPr>
        <w:t xml:space="preserve"> solar em vários comprimentos de onda</w:t>
      </w:r>
      <w:ins w:id="28" w:author="Waldeir Amaral Vilela" w:date="2017-05-29T09:39:00Z">
        <w:r w:rsidR="00757869">
          <w:rPr>
            <w:rFonts w:ascii="Times New Roman" w:eastAsia="Times New Roman" w:hAnsi="Times New Roman" w:cs="Times New Roman"/>
          </w:rPr>
          <w:t xml:space="preserve">. </w:t>
        </w:r>
      </w:ins>
      <w:ins w:id="29" w:author="Waldeir Amaral Vilela" w:date="2017-05-29T09:40:00Z">
        <w:r w:rsidR="00757869">
          <w:rPr>
            <w:rFonts w:ascii="Times New Roman" w:eastAsia="Times New Roman" w:hAnsi="Times New Roman" w:cs="Times New Roman"/>
          </w:rPr>
          <w:t xml:space="preserve"> </w:t>
        </w:r>
        <w:proofErr w:type="spellStart"/>
        <w:r w:rsidR="00757869">
          <w:rPr>
            <w:rFonts w:ascii="Times New Roman" w:eastAsia="Times New Roman" w:hAnsi="Times New Roman" w:cs="Times New Roman"/>
          </w:rPr>
          <w:t>O</w:t>
        </w:r>
      </w:ins>
      <w:del w:id="30" w:author="Waldeir Amaral Vilela" w:date="2017-05-29T09:40:00Z">
        <w:r w:rsidDel="00757869">
          <w:rPr>
            <w:rFonts w:ascii="Times New Roman" w:eastAsia="Times New Roman" w:hAnsi="Times New Roman" w:cs="Times New Roman"/>
          </w:rPr>
          <w:delText xml:space="preserve"> e vêm sendo utilizado em uma linha de pesquisa do </w:delText>
        </w:r>
      </w:del>
      <w:r>
        <w:rPr>
          <w:rFonts w:ascii="Times New Roman" w:eastAsia="Times New Roman" w:hAnsi="Times New Roman" w:cs="Times New Roman"/>
        </w:rPr>
        <w:t>Grupo</w:t>
      </w:r>
      <w:proofErr w:type="spellEnd"/>
      <w:r>
        <w:rPr>
          <w:rFonts w:ascii="Times New Roman" w:eastAsia="Times New Roman" w:hAnsi="Times New Roman" w:cs="Times New Roman"/>
        </w:rPr>
        <w:t xml:space="preserve"> de Dispositivos Fotovoltaicos (GDF)</w:t>
      </w:r>
      <w:del w:id="31" w:author="Waldeir Amaral Vilela" w:date="2017-05-29T11:25:00Z">
        <w:r w:rsidDel="00DF5061">
          <w:rPr>
            <w:rFonts w:ascii="Times New Roman" w:eastAsia="Times New Roman" w:hAnsi="Times New Roman" w:cs="Times New Roman"/>
          </w:rPr>
          <w:delText xml:space="preserve"> do</w:delText>
        </w:r>
      </w:del>
      <w:r>
        <w:rPr>
          <w:rFonts w:ascii="Times New Roman" w:eastAsia="Times New Roman" w:hAnsi="Times New Roman" w:cs="Times New Roman"/>
        </w:rPr>
        <w:t xml:space="preserve"> </w:t>
      </w:r>
      <w:ins w:id="32" w:author="Waldeir Amaral Vilela" w:date="2017-05-29T11:04:00Z">
        <w:r w:rsidR="00B35806">
          <w:rPr>
            <w:rFonts w:ascii="Times New Roman" w:eastAsia="Times New Roman" w:hAnsi="Times New Roman" w:cs="Times New Roman"/>
          </w:rPr>
          <w:t xml:space="preserve">da Laboratórios </w:t>
        </w:r>
      </w:ins>
      <w:ins w:id="33" w:author="Waldeir Amaral Vilela" w:date="2017-05-29T11:44:00Z">
        <w:r w:rsidR="001B5545">
          <w:rPr>
            <w:rFonts w:ascii="Times New Roman" w:eastAsia="Times New Roman" w:hAnsi="Times New Roman" w:cs="Times New Roman"/>
          </w:rPr>
          <w:t xml:space="preserve">Associados </w:t>
        </w:r>
      </w:ins>
      <w:ins w:id="34" w:author="Waldeir Amaral Vilela" w:date="2017-05-29T11:04:00Z">
        <w:r w:rsidR="00B35806">
          <w:rPr>
            <w:rFonts w:ascii="Times New Roman" w:eastAsia="Times New Roman" w:hAnsi="Times New Roman" w:cs="Times New Roman"/>
          </w:rPr>
          <w:t xml:space="preserve">de Sensores e </w:t>
        </w:r>
      </w:ins>
      <w:proofErr w:type="spellStart"/>
      <w:ins w:id="35" w:author="Waldeir Amaral Vilela" w:date="2017-05-29T11:05:00Z">
        <w:r w:rsidR="00B35806">
          <w:rPr>
            <w:rFonts w:ascii="Times New Roman" w:eastAsia="Times New Roman" w:hAnsi="Times New Roman" w:cs="Times New Roman"/>
          </w:rPr>
          <w:t>Matéria</w:t>
        </w:r>
      </w:ins>
      <w:ins w:id="36" w:author="Waldeir Amaral Vilela" w:date="2017-05-29T11:44:00Z">
        <w:r w:rsidR="001B5545">
          <w:rPr>
            <w:rFonts w:ascii="Times New Roman" w:eastAsia="Times New Roman" w:hAnsi="Times New Roman" w:cs="Times New Roman"/>
          </w:rPr>
          <w:t>i</w:t>
        </w:r>
      </w:ins>
      <w:ins w:id="37" w:author="Waldeir Amaral Vilela" w:date="2017-05-29T11:05:00Z">
        <w:r w:rsidR="00B35806">
          <w:rPr>
            <w:rFonts w:ascii="Times New Roman" w:eastAsia="Times New Roman" w:hAnsi="Times New Roman" w:cs="Times New Roman"/>
          </w:rPr>
          <w:t>s</w:t>
        </w:r>
      </w:ins>
      <w:proofErr w:type="spellEnd"/>
      <w:ins w:id="38" w:author="Waldeir Amaral Vilela" w:date="2017-05-29T11:04:00Z">
        <w:r w:rsidR="00B35806">
          <w:rPr>
            <w:rFonts w:ascii="Times New Roman" w:eastAsia="Times New Roman" w:hAnsi="Times New Roman" w:cs="Times New Roman"/>
          </w:rPr>
          <w:t xml:space="preserve"> (</w:t>
        </w:r>
      </w:ins>
      <w:ins w:id="39" w:author="Waldeir Amaral Vilela" w:date="2017-05-29T11:44:00Z">
        <w:r w:rsidR="001B5545">
          <w:rPr>
            <w:rFonts w:ascii="Times New Roman" w:eastAsia="Times New Roman" w:hAnsi="Times New Roman" w:cs="Times New Roman"/>
          </w:rPr>
          <w:t>LAB</w:t>
        </w:r>
      </w:ins>
      <w:ins w:id="40" w:author="Waldeir Amaral Vilela" w:date="2017-05-29T09:41:00Z">
        <w:r w:rsidR="00757869">
          <w:rPr>
            <w:rFonts w:ascii="Times New Roman" w:eastAsia="Times New Roman" w:hAnsi="Times New Roman" w:cs="Times New Roman"/>
          </w:rPr>
          <w:t>AS/</w:t>
        </w:r>
      </w:ins>
      <w:r>
        <w:rPr>
          <w:rFonts w:ascii="Times New Roman" w:eastAsia="Times New Roman" w:hAnsi="Times New Roman" w:cs="Times New Roman"/>
        </w:rPr>
        <w:t>INPE</w:t>
      </w:r>
      <w:ins w:id="41" w:author="Waldeir Amaral Vilela" w:date="2017-05-29T11:05:00Z">
        <w:r w:rsidR="00B35806">
          <w:rPr>
            <w:rFonts w:ascii="Times New Roman" w:eastAsia="Times New Roman" w:hAnsi="Times New Roman" w:cs="Times New Roman"/>
          </w:rPr>
          <w:t>)</w:t>
        </w:r>
      </w:ins>
      <w:r>
        <w:rPr>
          <w:rFonts w:ascii="Times New Roman" w:eastAsia="Times New Roman" w:hAnsi="Times New Roman" w:cs="Times New Roman"/>
        </w:rPr>
        <w:t xml:space="preserve"> </w:t>
      </w:r>
      <w:ins w:id="42" w:author="Waldeir Amaral Vilela" w:date="2017-05-29T09:41:00Z">
        <w:r w:rsidR="00757869">
          <w:rPr>
            <w:rFonts w:ascii="Times New Roman" w:eastAsia="Times New Roman" w:hAnsi="Times New Roman" w:cs="Times New Roman"/>
          </w:rPr>
          <w:t xml:space="preserve">desenvolve pesquisa que visa analisar </w:t>
        </w:r>
      </w:ins>
      <w:ins w:id="43" w:author="Waldeir Amaral Vilela" w:date="2017-05-29T09:55:00Z">
        <w:r w:rsidR="0042308B">
          <w:rPr>
            <w:rFonts w:ascii="Times New Roman" w:eastAsia="Times New Roman" w:hAnsi="Times New Roman" w:cs="Times New Roman"/>
          </w:rPr>
          <w:t>o efeito d</w:t>
        </w:r>
      </w:ins>
      <w:ins w:id="44" w:author="Waldeir Amaral Vilela" w:date="2017-05-29T09:41:00Z">
        <w:r w:rsidR="00757869">
          <w:rPr>
            <w:rFonts w:ascii="Times New Roman" w:eastAsia="Times New Roman" w:hAnsi="Times New Roman" w:cs="Times New Roman"/>
          </w:rPr>
          <w:t xml:space="preserve">a </w:t>
        </w:r>
        <w:bookmarkStart w:id="45" w:name="_Hlk483820429"/>
        <w:r w:rsidR="00757869">
          <w:rPr>
            <w:rFonts w:ascii="Times New Roman" w:eastAsia="Times New Roman" w:hAnsi="Times New Roman" w:cs="Times New Roman"/>
          </w:rPr>
          <w:t xml:space="preserve">variabilidade </w:t>
        </w:r>
      </w:ins>
      <w:ins w:id="46" w:author="Waldeir Amaral Vilela" w:date="2017-05-29T09:56:00Z">
        <w:r w:rsidR="0042308B">
          <w:rPr>
            <w:rFonts w:ascii="Times New Roman" w:eastAsia="Times New Roman" w:hAnsi="Times New Roman" w:cs="Times New Roman"/>
          </w:rPr>
          <w:t xml:space="preserve">espectral </w:t>
        </w:r>
      </w:ins>
      <w:ins w:id="47" w:author="Waldeir Amaral Vilela" w:date="2017-05-29T09:41:00Z">
        <w:r w:rsidR="00757869">
          <w:rPr>
            <w:rFonts w:ascii="Times New Roman" w:eastAsia="Times New Roman" w:hAnsi="Times New Roman" w:cs="Times New Roman"/>
          </w:rPr>
          <w:t>da r</w:t>
        </w:r>
      </w:ins>
      <w:ins w:id="48" w:author="Waldeir Amaral Vilela" w:date="2017-05-29T09:56:00Z">
        <w:r w:rsidR="0042308B">
          <w:rPr>
            <w:rFonts w:ascii="Times New Roman" w:eastAsia="Times New Roman" w:hAnsi="Times New Roman" w:cs="Times New Roman"/>
          </w:rPr>
          <w:t>adiação solar em dispositivos fotovoltaicos</w:t>
        </w:r>
      </w:ins>
      <w:bookmarkEnd w:id="45"/>
      <w:ins w:id="49" w:author="Waldeir Amaral Vilela" w:date="2017-05-29T10:02:00Z">
        <w:r w:rsidR="0042308B">
          <w:rPr>
            <w:rFonts w:ascii="Times New Roman" w:eastAsia="Times New Roman" w:hAnsi="Times New Roman" w:cs="Times New Roman"/>
          </w:rPr>
          <w:t>.</w:t>
        </w:r>
      </w:ins>
      <w:ins w:id="50" w:author="Waldeir Amaral Vilela" w:date="2017-05-29T09:56:00Z">
        <w:r w:rsidR="0042308B">
          <w:rPr>
            <w:rFonts w:ascii="Times New Roman" w:eastAsia="Times New Roman" w:hAnsi="Times New Roman" w:cs="Times New Roman"/>
          </w:rPr>
          <w:t xml:space="preserve"> </w:t>
        </w:r>
      </w:ins>
      <w:del w:id="51" w:author="Waldeir Amaral Vilela" w:date="2017-05-29T10:02:00Z">
        <w:r w:rsidDel="0042308B">
          <w:rPr>
            <w:rFonts w:ascii="Times New Roman" w:eastAsia="Times New Roman" w:hAnsi="Times New Roman" w:cs="Times New Roman"/>
          </w:rPr>
          <w:delText>p</w:delText>
        </w:r>
      </w:del>
      <w:ins w:id="52" w:author="Waldeir Amaral Vilela" w:date="2017-05-29T10:02:00Z">
        <w:r w:rsidR="0042308B">
          <w:rPr>
            <w:rFonts w:ascii="Times New Roman" w:eastAsia="Times New Roman" w:hAnsi="Times New Roman" w:cs="Times New Roman"/>
          </w:rPr>
          <w:t>P</w:t>
        </w:r>
      </w:ins>
      <w:r>
        <w:rPr>
          <w:rFonts w:ascii="Times New Roman" w:eastAsia="Times New Roman" w:hAnsi="Times New Roman" w:cs="Times New Roman"/>
        </w:rPr>
        <w:t xml:space="preserve">ara </w:t>
      </w:r>
      <w:ins w:id="53" w:author="Waldeir Amaral Vilela" w:date="2017-05-29T09:58:00Z">
        <w:r w:rsidR="0042308B">
          <w:rPr>
            <w:rFonts w:ascii="Times New Roman" w:eastAsia="Times New Roman" w:hAnsi="Times New Roman" w:cs="Times New Roman"/>
          </w:rPr>
          <w:t>realização desta pesquisa</w:t>
        </w:r>
      </w:ins>
      <w:ins w:id="54" w:author="Guilherme Neves" w:date="2017-05-29T13:28:00Z">
        <w:r w:rsidR="0034597C">
          <w:rPr>
            <w:rFonts w:ascii="Times New Roman" w:eastAsia="Times New Roman" w:hAnsi="Times New Roman" w:cs="Times New Roman"/>
          </w:rPr>
          <w:t>,</w:t>
        </w:r>
      </w:ins>
      <w:ins w:id="55" w:author="Waldeir Amaral Vilela" w:date="2017-05-29T09:58:00Z">
        <w:r w:rsidR="0042308B">
          <w:rPr>
            <w:rFonts w:ascii="Times New Roman" w:eastAsia="Times New Roman" w:hAnsi="Times New Roman" w:cs="Times New Roman"/>
          </w:rPr>
          <w:t xml:space="preserve"> foi desenvolvido um experimento </w:t>
        </w:r>
      </w:ins>
      <w:ins w:id="56" w:author="Waldeir Amaral Vilela" w:date="2017-05-29T11:06:00Z">
        <w:r w:rsidR="00B35806">
          <w:rPr>
            <w:rFonts w:ascii="Times New Roman" w:eastAsia="Times New Roman" w:hAnsi="Times New Roman" w:cs="Times New Roman"/>
          </w:rPr>
          <w:t xml:space="preserve">no campus do INPE </w:t>
        </w:r>
      </w:ins>
      <w:del w:id="57" w:author="Waldeir Amaral Vilela" w:date="2017-05-29T10:00:00Z">
        <w:r w:rsidDel="0042308B">
          <w:rPr>
            <w:rFonts w:ascii="Times New Roman" w:eastAsia="Times New Roman" w:hAnsi="Times New Roman" w:cs="Times New Roman"/>
          </w:rPr>
          <w:delText xml:space="preserve">conhecer os espectros incidentes </w:delText>
        </w:r>
      </w:del>
      <w:r>
        <w:rPr>
          <w:rFonts w:ascii="Times New Roman" w:eastAsia="Times New Roman" w:hAnsi="Times New Roman" w:cs="Times New Roman"/>
        </w:rPr>
        <w:t>em Cachoeira Paulista</w:t>
      </w:r>
      <w:ins w:id="58" w:author="Waldeir Amaral Vilela" w:date="2017-05-29T10:02:00Z">
        <w:r w:rsidR="0042308B">
          <w:rPr>
            <w:rFonts w:ascii="Times New Roman" w:eastAsia="Times New Roman" w:hAnsi="Times New Roman" w:cs="Times New Roman"/>
          </w:rPr>
          <w:t xml:space="preserve"> </w:t>
        </w:r>
      </w:ins>
      <w:ins w:id="59" w:author="Waldeir Amaral Vilela" w:date="2017-05-29T10:05:00Z">
        <w:r w:rsidR="0042308B">
          <w:rPr>
            <w:rFonts w:ascii="Times New Roman" w:eastAsia="Times New Roman" w:hAnsi="Times New Roman" w:cs="Times New Roman"/>
          </w:rPr>
          <w:t>com o objetivo de</w:t>
        </w:r>
      </w:ins>
      <w:ins w:id="60" w:author="Waldeir Amaral Vilela" w:date="2017-05-29T10:02:00Z">
        <w:r w:rsidR="0042308B">
          <w:rPr>
            <w:rFonts w:ascii="Times New Roman" w:eastAsia="Times New Roman" w:hAnsi="Times New Roman" w:cs="Times New Roman"/>
          </w:rPr>
          <w:t xml:space="preserve"> coletar espectros</w:t>
        </w:r>
      </w:ins>
      <w:ins w:id="61" w:author="Waldeir Amaral Vilela" w:date="2017-05-29T10:06:00Z">
        <w:r w:rsidR="00E932A3">
          <w:rPr>
            <w:rFonts w:ascii="Times New Roman" w:eastAsia="Times New Roman" w:hAnsi="Times New Roman" w:cs="Times New Roman"/>
          </w:rPr>
          <w:t xml:space="preserve"> da radiação solar </w:t>
        </w:r>
        <w:del w:id="62" w:author="Guilherme Neves" w:date="2017-05-29T13:29:00Z">
          <w:r w:rsidR="00E932A3" w:rsidDel="0034597C">
            <w:rPr>
              <w:rFonts w:ascii="Times New Roman" w:eastAsia="Times New Roman" w:hAnsi="Times New Roman" w:cs="Times New Roman"/>
            </w:rPr>
            <w:delText>em determinadas</w:delText>
          </w:r>
        </w:del>
      </w:ins>
      <w:ins w:id="63" w:author="Guilherme Neves" w:date="2017-05-29T13:29:00Z">
        <w:r w:rsidR="0034597C">
          <w:rPr>
            <w:rFonts w:ascii="Times New Roman" w:eastAsia="Times New Roman" w:hAnsi="Times New Roman" w:cs="Times New Roman"/>
          </w:rPr>
          <w:t>para várias</w:t>
        </w:r>
      </w:ins>
      <w:ins w:id="64" w:author="Waldeir Amaral Vilela" w:date="2017-05-29T10:06:00Z">
        <w:r w:rsidR="00E932A3">
          <w:rPr>
            <w:rFonts w:ascii="Times New Roman" w:eastAsia="Times New Roman" w:hAnsi="Times New Roman" w:cs="Times New Roman"/>
          </w:rPr>
          <w:t xml:space="preserve"> condições ambientais</w:t>
        </w:r>
      </w:ins>
      <w:r>
        <w:rPr>
          <w:rFonts w:ascii="Times New Roman" w:eastAsia="Times New Roman" w:hAnsi="Times New Roman" w:cs="Times New Roman"/>
        </w:rPr>
        <w:t xml:space="preserve">. Nesta </w:t>
      </w:r>
      <w:del w:id="65" w:author="Waldeir Amaral Vilela" w:date="2017-05-29T10:06:00Z">
        <w:r w:rsidDel="00E932A3">
          <w:rPr>
            <w:rFonts w:ascii="Times New Roman" w:eastAsia="Times New Roman" w:hAnsi="Times New Roman" w:cs="Times New Roman"/>
          </w:rPr>
          <w:delText xml:space="preserve">linha de </w:delText>
        </w:r>
      </w:del>
      <w:r>
        <w:rPr>
          <w:rFonts w:ascii="Times New Roman" w:eastAsia="Times New Roman" w:hAnsi="Times New Roman" w:cs="Times New Roman"/>
        </w:rPr>
        <w:t>pesquisa, é necessário examinar as regiões do ultravioleta (UV), do visível (VIS) e do infravermelho próximo (NIR) do espectro solar e para isso</w:t>
      </w:r>
      <w:ins w:id="66" w:author="Waldeir Amaral Vilela" w:date="2017-05-29T10:09:00Z">
        <w:r w:rsidR="00E932A3">
          <w:rPr>
            <w:rFonts w:ascii="Times New Roman" w:eastAsia="Times New Roman" w:hAnsi="Times New Roman" w:cs="Times New Roman"/>
          </w:rPr>
          <w:t xml:space="preserve"> foram utilizados</w:t>
        </w:r>
      </w:ins>
      <w:r>
        <w:rPr>
          <w:rFonts w:ascii="Times New Roman" w:eastAsia="Times New Roman" w:hAnsi="Times New Roman" w:cs="Times New Roman"/>
        </w:rPr>
        <w:t xml:space="preserve"> </w:t>
      </w:r>
      <w:r>
        <w:rPr>
          <w:rFonts w:ascii="Times New Roman" w:eastAsia="Times New Roman" w:hAnsi="Times New Roman" w:cs="Times New Roman"/>
          <w:highlight w:val="white"/>
        </w:rPr>
        <w:t xml:space="preserve">dois </w:t>
      </w:r>
      <w:proofErr w:type="spellStart"/>
      <w:r>
        <w:rPr>
          <w:rFonts w:ascii="Times New Roman" w:eastAsia="Times New Roman" w:hAnsi="Times New Roman" w:cs="Times New Roman"/>
          <w:highlight w:val="white"/>
        </w:rPr>
        <w:t>espectroradiômetros</w:t>
      </w:r>
      <w:proofErr w:type="spellEnd"/>
      <w:ins w:id="67" w:author="Waldeir Amaral Vilela" w:date="2017-05-29T10:10:00Z">
        <w:r w:rsidR="00E932A3">
          <w:rPr>
            <w:rFonts w:ascii="Times New Roman" w:eastAsia="Times New Roman" w:hAnsi="Times New Roman" w:cs="Times New Roman"/>
          </w:rPr>
          <w:t xml:space="preserve">. Um </w:t>
        </w:r>
      </w:ins>
      <w:ins w:id="68" w:author="Guilherme Neves" w:date="2017-05-29T13:29:00Z">
        <w:r w:rsidR="0034597C">
          <w:rPr>
            <w:rFonts w:ascii="Times New Roman" w:eastAsia="Times New Roman" w:hAnsi="Times New Roman" w:cs="Times New Roman"/>
          </w:rPr>
          <w:t xml:space="preserve">dos </w:t>
        </w:r>
      </w:ins>
      <w:proofErr w:type="spellStart"/>
      <w:ins w:id="69" w:author="Waldeir Amaral Vilela" w:date="2017-05-29T10:19:00Z">
        <w:r w:rsidR="000C60B6">
          <w:rPr>
            <w:rFonts w:ascii="Times New Roman" w:eastAsia="Times New Roman" w:hAnsi="Times New Roman" w:cs="Times New Roman"/>
          </w:rPr>
          <w:t>espectr</w:t>
        </w:r>
        <w:del w:id="70" w:author="Guilherme Neves" w:date="2017-05-29T13:29:00Z">
          <w:r w:rsidR="000C60B6" w:rsidDel="0034597C">
            <w:rPr>
              <w:rFonts w:ascii="Times New Roman" w:eastAsia="Times New Roman" w:hAnsi="Times New Roman" w:cs="Times New Roman"/>
            </w:rPr>
            <w:delText>ô</w:delText>
          </w:r>
        </w:del>
      </w:ins>
      <w:ins w:id="71" w:author="Guilherme Neves" w:date="2017-05-29T13:29:00Z">
        <w:r w:rsidR="0034597C">
          <w:rPr>
            <w:rFonts w:ascii="Times New Roman" w:eastAsia="Times New Roman" w:hAnsi="Times New Roman" w:cs="Times New Roman"/>
          </w:rPr>
          <w:t>oradiô</w:t>
        </w:r>
      </w:ins>
      <w:ins w:id="72" w:author="Waldeir Amaral Vilela" w:date="2017-05-29T10:19:00Z">
        <w:r w:rsidR="000C60B6">
          <w:rPr>
            <w:rFonts w:ascii="Times New Roman" w:eastAsia="Times New Roman" w:hAnsi="Times New Roman" w:cs="Times New Roman"/>
          </w:rPr>
          <w:t>metro</w:t>
        </w:r>
      </w:ins>
      <w:ins w:id="73" w:author="Guilherme Neves" w:date="2017-05-29T13:29:00Z">
        <w:r w:rsidR="0034597C">
          <w:rPr>
            <w:rFonts w:ascii="Times New Roman" w:eastAsia="Times New Roman" w:hAnsi="Times New Roman" w:cs="Times New Roman"/>
          </w:rPr>
          <w:t>s</w:t>
        </w:r>
      </w:ins>
      <w:proofErr w:type="spellEnd"/>
      <w:ins w:id="74" w:author="Waldeir Amaral Vilela" w:date="2017-05-29T10:19:00Z">
        <w:r w:rsidR="000C60B6">
          <w:rPr>
            <w:rFonts w:ascii="Times New Roman" w:eastAsia="Times New Roman" w:hAnsi="Times New Roman" w:cs="Times New Roman"/>
          </w:rPr>
          <w:t xml:space="preserve"> </w:t>
        </w:r>
      </w:ins>
      <w:ins w:id="75" w:author="Waldeir Amaral Vilela" w:date="2017-05-29T10:10:00Z">
        <w:r w:rsidR="00E932A3">
          <w:rPr>
            <w:rFonts w:ascii="Times New Roman" w:eastAsia="Times New Roman" w:hAnsi="Times New Roman" w:cs="Times New Roman"/>
          </w:rPr>
          <w:t>coleta espectro</w:t>
        </w:r>
      </w:ins>
      <w:r>
        <w:rPr>
          <w:rFonts w:ascii="Times New Roman" w:eastAsia="Times New Roman" w:hAnsi="Times New Roman" w:cs="Times New Roman"/>
        </w:rPr>
        <w:t xml:space="preserve"> correspondente</w:t>
      </w:r>
      <w:del w:id="76" w:author="Guilherme Neves" w:date="2017-05-29T13:29:00Z">
        <w:r w:rsidDel="0034597C">
          <w:rPr>
            <w:rFonts w:ascii="Times New Roman" w:eastAsia="Times New Roman" w:hAnsi="Times New Roman" w:cs="Times New Roman"/>
          </w:rPr>
          <w:delText>s</w:delText>
        </w:r>
      </w:del>
      <w:r>
        <w:rPr>
          <w:rFonts w:ascii="Times New Roman" w:eastAsia="Times New Roman" w:hAnsi="Times New Roman" w:cs="Times New Roman"/>
        </w:rPr>
        <w:t xml:space="preserve"> à</w:t>
      </w:r>
      <w:del w:id="77" w:author="Guilherme Neves" w:date="2017-05-29T13:29:00Z">
        <w:r w:rsidDel="0034597C">
          <w:rPr>
            <w:rFonts w:ascii="Times New Roman" w:eastAsia="Times New Roman" w:hAnsi="Times New Roman" w:cs="Times New Roman"/>
          </w:rPr>
          <w:delText>s</w:delText>
        </w:r>
      </w:del>
      <w:r>
        <w:rPr>
          <w:rFonts w:ascii="Times New Roman" w:eastAsia="Times New Roman" w:hAnsi="Times New Roman" w:cs="Times New Roman"/>
        </w:rPr>
        <w:t xml:space="preserve"> faixa</w:t>
      </w:r>
      <w:del w:id="78" w:author="Guilherme Neves" w:date="2017-05-29T13:29:00Z">
        <w:r w:rsidDel="0034597C">
          <w:rPr>
            <w:rFonts w:ascii="Times New Roman" w:eastAsia="Times New Roman" w:hAnsi="Times New Roman" w:cs="Times New Roman"/>
          </w:rPr>
          <w:delText>s</w:delText>
        </w:r>
      </w:del>
      <w:r>
        <w:rPr>
          <w:rFonts w:ascii="Times New Roman" w:eastAsia="Times New Roman" w:hAnsi="Times New Roman" w:cs="Times New Roman"/>
        </w:rPr>
        <w:t xml:space="preserve"> de 200 nm a 1100 nm</w:t>
      </w:r>
      <w:del w:id="79" w:author="Waldeir Amaral Vilela" w:date="2017-05-29T10:10:00Z">
        <w:r w:rsidDel="00E932A3">
          <w:rPr>
            <w:rFonts w:ascii="Times New Roman" w:eastAsia="Times New Roman" w:hAnsi="Times New Roman" w:cs="Times New Roman"/>
          </w:rPr>
          <w:delText xml:space="preserve"> </w:delText>
        </w:r>
      </w:del>
      <w:del w:id="80" w:author="Waldeir Amaral Vilela" w:date="2017-05-29T10:09:00Z">
        <w:r w:rsidDel="00E932A3">
          <w:rPr>
            <w:rFonts w:ascii="Times New Roman" w:eastAsia="Times New Roman" w:hAnsi="Times New Roman" w:cs="Times New Roman"/>
          </w:rPr>
          <w:delText>(UV, VIS e NIR)</w:delText>
        </w:r>
      </w:del>
      <w:del w:id="81" w:author="Guilherme Neves" w:date="2017-05-29T13:29:00Z">
        <w:r w:rsidDel="0034597C">
          <w:rPr>
            <w:rFonts w:ascii="Times New Roman" w:eastAsia="Times New Roman" w:hAnsi="Times New Roman" w:cs="Times New Roman"/>
          </w:rPr>
          <w:delText>,</w:delText>
        </w:r>
      </w:del>
      <w:r>
        <w:rPr>
          <w:rFonts w:ascii="Times New Roman" w:eastAsia="Times New Roman" w:hAnsi="Times New Roman" w:cs="Times New Roman"/>
        </w:rPr>
        <w:t xml:space="preserve"> e </w:t>
      </w:r>
      <w:ins w:id="82" w:author="Waldeir Amaral Vilela" w:date="2017-05-29T10:11:00Z">
        <w:r w:rsidR="00E932A3">
          <w:rPr>
            <w:rFonts w:ascii="Times New Roman" w:eastAsia="Times New Roman" w:hAnsi="Times New Roman" w:cs="Times New Roman"/>
          </w:rPr>
          <w:t xml:space="preserve">o outro </w:t>
        </w:r>
      </w:ins>
      <w:r>
        <w:rPr>
          <w:rFonts w:ascii="Times New Roman" w:eastAsia="Times New Roman" w:hAnsi="Times New Roman" w:cs="Times New Roman"/>
        </w:rPr>
        <w:t>de 900 nm a 1700 nm</w:t>
      </w:r>
      <w:del w:id="83" w:author="Waldeir Amaral Vilela" w:date="2017-05-29T10:10:00Z">
        <w:r w:rsidDel="00E932A3">
          <w:rPr>
            <w:rFonts w:ascii="Times New Roman" w:eastAsia="Times New Roman" w:hAnsi="Times New Roman" w:cs="Times New Roman"/>
          </w:rPr>
          <w:delText xml:space="preserve"> (NIR) estão sendo utilizados</w:delText>
        </w:r>
      </w:del>
      <w:r>
        <w:rPr>
          <w:rFonts w:ascii="Times New Roman" w:eastAsia="Times New Roman" w:hAnsi="Times New Roman" w:cs="Times New Roman"/>
        </w:rPr>
        <w:t xml:space="preserve">. Para </w:t>
      </w:r>
      <w:del w:id="84" w:author="Waldeir Amaral Vilela" w:date="2017-05-29T10:12:00Z">
        <w:r w:rsidDel="00E932A3">
          <w:rPr>
            <w:rFonts w:ascii="Times New Roman" w:eastAsia="Times New Roman" w:hAnsi="Times New Roman" w:cs="Times New Roman"/>
          </w:rPr>
          <w:delText>que a pesquisa possa ser realizada</w:delText>
        </w:r>
      </w:del>
      <w:ins w:id="85" w:author="Waldeir Amaral Vilela" w:date="2017-05-29T10:12:00Z">
        <w:r w:rsidR="00E932A3">
          <w:rPr>
            <w:rFonts w:ascii="Times New Roman" w:eastAsia="Times New Roman" w:hAnsi="Times New Roman" w:cs="Times New Roman"/>
          </w:rPr>
          <w:t>facilitar a análise dos espectros coletados</w:t>
        </w:r>
      </w:ins>
      <w:r>
        <w:rPr>
          <w:rFonts w:ascii="Times New Roman" w:eastAsia="Times New Roman" w:hAnsi="Times New Roman" w:cs="Times New Roman"/>
        </w:rPr>
        <w:t xml:space="preserve">, é necessário que os dados gerados pelos dois </w:t>
      </w:r>
      <w:del w:id="86" w:author="Waldeir Amaral Vilela" w:date="2017-05-29T10:20:00Z">
        <w:r w:rsidDel="000C60B6">
          <w:rPr>
            <w:rFonts w:ascii="Times New Roman" w:eastAsia="Times New Roman" w:hAnsi="Times New Roman" w:cs="Times New Roman"/>
          </w:rPr>
          <w:delText xml:space="preserve">sensores </w:delText>
        </w:r>
      </w:del>
      <w:ins w:id="87" w:author="Waldeir Amaral Vilela" w:date="2017-05-29T10:20:00Z">
        <w:r w:rsidR="000C60B6">
          <w:rPr>
            <w:rFonts w:ascii="Times New Roman" w:eastAsia="Times New Roman" w:hAnsi="Times New Roman" w:cs="Times New Roman"/>
          </w:rPr>
          <w:t xml:space="preserve">instrumentos </w:t>
        </w:r>
      </w:ins>
      <w:r>
        <w:rPr>
          <w:rFonts w:ascii="Times New Roman" w:eastAsia="Times New Roman" w:hAnsi="Times New Roman" w:cs="Times New Roman"/>
        </w:rPr>
        <w:t>sejam unificados</w:t>
      </w:r>
      <w:ins w:id="88" w:author="Waldeir Amaral Vilela" w:date="2017-05-29T10:20:00Z">
        <w:r w:rsidR="000C60B6">
          <w:rPr>
            <w:rFonts w:ascii="Times New Roman" w:eastAsia="Times New Roman" w:hAnsi="Times New Roman" w:cs="Times New Roman"/>
          </w:rPr>
          <w:t>,</w:t>
        </w:r>
      </w:ins>
      <w:r>
        <w:rPr>
          <w:rFonts w:ascii="Times New Roman" w:eastAsia="Times New Roman" w:hAnsi="Times New Roman" w:cs="Times New Roman"/>
        </w:rPr>
        <w:t xml:space="preserve"> </w:t>
      </w:r>
      <w:del w:id="89" w:author="Waldeir Amaral Vilela" w:date="2017-05-29T10:14:00Z">
        <w:r w:rsidDel="00E932A3">
          <w:rPr>
            <w:rFonts w:ascii="Times New Roman" w:eastAsia="Times New Roman" w:hAnsi="Times New Roman" w:cs="Times New Roman"/>
          </w:rPr>
          <w:delText xml:space="preserve">em </w:delText>
        </w:r>
      </w:del>
      <w:ins w:id="90" w:author="Waldeir Amaral Vilela" w:date="2017-05-29T10:14:00Z">
        <w:r w:rsidR="00E932A3">
          <w:rPr>
            <w:rFonts w:ascii="Times New Roman" w:eastAsia="Times New Roman" w:hAnsi="Times New Roman" w:cs="Times New Roman"/>
          </w:rPr>
          <w:t>g</w:t>
        </w:r>
      </w:ins>
      <w:ins w:id="91" w:author="Waldeir Amaral Vilela" w:date="2017-05-29T10:15:00Z">
        <w:r w:rsidR="00E932A3">
          <w:rPr>
            <w:rFonts w:ascii="Times New Roman" w:eastAsia="Times New Roman" w:hAnsi="Times New Roman" w:cs="Times New Roman"/>
          </w:rPr>
          <w:t>erando</w:t>
        </w:r>
      </w:ins>
      <w:ins w:id="92" w:author="Waldeir Amaral Vilela" w:date="2017-05-29T10:14:00Z">
        <w:r w:rsidR="00E932A3">
          <w:rPr>
            <w:rFonts w:ascii="Times New Roman" w:eastAsia="Times New Roman" w:hAnsi="Times New Roman" w:cs="Times New Roman"/>
          </w:rPr>
          <w:t xml:space="preserve"> </w:t>
        </w:r>
      </w:ins>
      <w:r>
        <w:rPr>
          <w:rFonts w:ascii="Times New Roman" w:eastAsia="Times New Roman" w:hAnsi="Times New Roman" w:cs="Times New Roman"/>
        </w:rPr>
        <w:t>uma única curva</w:t>
      </w:r>
      <w:ins w:id="93" w:author="Waldeir Amaral Vilela" w:date="2017-05-29T10:15:00Z">
        <w:r w:rsidR="00E932A3">
          <w:rPr>
            <w:rFonts w:ascii="Times New Roman" w:eastAsia="Times New Roman" w:hAnsi="Times New Roman" w:cs="Times New Roman"/>
          </w:rPr>
          <w:t xml:space="preserve"> espectral de 200 nm a 1700</w:t>
        </w:r>
      </w:ins>
      <w:ins w:id="94" w:author="Waldeir Amaral Vilela" w:date="2017-05-29T10:16:00Z">
        <w:r w:rsidR="00E932A3">
          <w:rPr>
            <w:rFonts w:ascii="Times New Roman" w:eastAsia="Times New Roman" w:hAnsi="Times New Roman" w:cs="Times New Roman"/>
          </w:rPr>
          <w:t> </w:t>
        </w:r>
      </w:ins>
      <w:ins w:id="95" w:author="Waldeir Amaral Vilela" w:date="2017-05-29T10:15:00Z">
        <w:r w:rsidR="00E932A3">
          <w:rPr>
            <w:rFonts w:ascii="Times New Roman" w:eastAsia="Times New Roman" w:hAnsi="Times New Roman" w:cs="Times New Roman"/>
          </w:rPr>
          <w:t>nm</w:t>
        </w:r>
      </w:ins>
      <w:ins w:id="96" w:author="Waldeir Amaral Vilela" w:date="2017-05-29T10:13:00Z">
        <w:r w:rsidR="00E932A3">
          <w:rPr>
            <w:rFonts w:ascii="Times New Roman" w:eastAsia="Times New Roman" w:hAnsi="Times New Roman" w:cs="Times New Roman"/>
          </w:rPr>
          <w:t>.</w:t>
        </w:r>
      </w:ins>
      <w:del w:id="97" w:author="Waldeir Amaral Vilela" w:date="2017-05-29T10:13:00Z">
        <w:r w:rsidDel="00E932A3">
          <w:rPr>
            <w:rFonts w:ascii="Times New Roman" w:eastAsia="Times New Roman" w:hAnsi="Times New Roman" w:cs="Times New Roman"/>
          </w:rPr>
          <w:delText>, sendo que tal</w:delText>
        </w:r>
      </w:del>
      <w:ins w:id="98" w:author="Waldeir Amaral Vilela" w:date="2017-05-29T10:14:00Z">
        <w:r w:rsidR="00E932A3">
          <w:rPr>
            <w:rFonts w:ascii="Times New Roman" w:eastAsia="Times New Roman" w:hAnsi="Times New Roman" w:cs="Times New Roman"/>
          </w:rPr>
          <w:t xml:space="preserve"> </w:t>
        </w:r>
      </w:ins>
      <w:ins w:id="99" w:author="Waldeir Amaral Vilela" w:date="2017-05-29T10:17:00Z">
        <w:r w:rsidR="000C60B6">
          <w:rPr>
            <w:rFonts w:ascii="Times New Roman" w:eastAsia="Times New Roman" w:hAnsi="Times New Roman" w:cs="Times New Roman"/>
          </w:rPr>
          <w:t>Para</w:t>
        </w:r>
      </w:ins>
      <w:r>
        <w:rPr>
          <w:rFonts w:ascii="Times New Roman" w:eastAsia="Times New Roman" w:hAnsi="Times New Roman" w:cs="Times New Roman"/>
        </w:rPr>
        <w:t xml:space="preserve"> </w:t>
      </w:r>
      <w:ins w:id="100" w:author="Guilherme Neves" w:date="2017-05-29T13:30:00Z">
        <w:r w:rsidR="0034597C">
          <w:rPr>
            <w:rFonts w:ascii="Times New Roman" w:eastAsia="Times New Roman" w:hAnsi="Times New Roman" w:cs="Times New Roman"/>
          </w:rPr>
          <w:t xml:space="preserve">que esta </w:t>
        </w:r>
      </w:ins>
      <w:r>
        <w:rPr>
          <w:rFonts w:ascii="Times New Roman" w:eastAsia="Times New Roman" w:hAnsi="Times New Roman" w:cs="Times New Roman"/>
        </w:rPr>
        <w:t xml:space="preserve">união </w:t>
      </w:r>
      <w:ins w:id="101" w:author="Waldeir Amaral Vilela" w:date="2017-05-29T10:17:00Z">
        <w:r w:rsidR="000C60B6">
          <w:rPr>
            <w:rFonts w:ascii="Times New Roman" w:eastAsia="Times New Roman" w:hAnsi="Times New Roman" w:cs="Times New Roman"/>
          </w:rPr>
          <w:t xml:space="preserve">dos </w:t>
        </w:r>
        <w:del w:id="102" w:author="Guilherme Neves" w:date="2017-05-29T13:30:00Z">
          <w:r w:rsidR="000C60B6" w:rsidDel="0034597C">
            <w:rPr>
              <w:rFonts w:ascii="Times New Roman" w:eastAsia="Times New Roman" w:hAnsi="Times New Roman" w:cs="Times New Roman"/>
            </w:rPr>
            <w:delText xml:space="preserve">espectros </w:delText>
          </w:r>
        </w:del>
      </w:ins>
      <w:del w:id="103" w:author="Guilherme Neves" w:date="2017-05-29T13:30:00Z">
        <w:r w:rsidDel="0034597C">
          <w:rPr>
            <w:rFonts w:ascii="Times New Roman" w:eastAsia="Times New Roman" w:hAnsi="Times New Roman" w:cs="Times New Roman"/>
          </w:rPr>
          <w:delText>deve ser</w:delText>
        </w:r>
      </w:del>
      <w:ins w:id="104" w:author="Guilherme Neves" w:date="2017-05-29T13:30:00Z">
        <w:r w:rsidR="0034597C">
          <w:rPr>
            <w:rFonts w:ascii="Times New Roman" w:eastAsia="Times New Roman" w:hAnsi="Times New Roman" w:cs="Times New Roman"/>
          </w:rPr>
          <w:t>seja</w:t>
        </w:r>
      </w:ins>
      <w:r>
        <w:rPr>
          <w:rFonts w:ascii="Times New Roman" w:eastAsia="Times New Roman" w:hAnsi="Times New Roman" w:cs="Times New Roman"/>
        </w:rPr>
        <w:t xml:space="preserve"> consistente</w:t>
      </w:r>
      <w:ins w:id="105" w:author="Guilherme Neves" w:date="2017-05-29T13:30:00Z">
        <w:r w:rsidR="0034597C">
          <w:rPr>
            <w:rFonts w:ascii="Times New Roman" w:eastAsia="Times New Roman" w:hAnsi="Times New Roman" w:cs="Times New Roman"/>
          </w:rPr>
          <w:t>,</w:t>
        </w:r>
      </w:ins>
      <w:r>
        <w:rPr>
          <w:rFonts w:ascii="Times New Roman" w:eastAsia="Times New Roman" w:hAnsi="Times New Roman" w:cs="Times New Roman"/>
        </w:rPr>
        <w:t xml:space="preserve"> </w:t>
      </w:r>
      <w:del w:id="106" w:author="Guilherme Neves" w:date="2017-05-29T13:30:00Z">
        <w:r w:rsidDel="0034597C">
          <w:rPr>
            <w:rFonts w:ascii="Times New Roman" w:eastAsia="Times New Roman" w:hAnsi="Times New Roman" w:cs="Times New Roman"/>
          </w:rPr>
          <w:delText xml:space="preserve">e </w:delText>
        </w:r>
      </w:del>
      <w:ins w:id="107" w:author="Guilherme Neves" w:date="2017-05-29T13:30:00Z">
        <w:r w:rsidR="0034597C">
          <w:rPr>
            <w:rFonts w:ascii="Times New Roman" w:eastAsia="Times New Roman" w:hAnsi="Times New Roman" w:cs="Times New Roman"/>
          </w:rPr>
          <w:t>é</w:t>
        </w:r>
        <w:r w:rsidR="0034597C">
          <w:rPr>
            <w:rFonts w:ascii="Times New Roman" w:eastAsia="Times New Roman" w:hAnsi="Times New Roman" w:cs="Times New Roman"/>
          </w:rPr>
          <w:t xml:space="preserve"> </w:t>
        </w:r>
      </w:ins>
      <w:ins w:id="108" w:author="Waldeir Amaral Vilela" w:date="2017-05-29T10:17:00Z">
        <w:r w:rsidR="000C60B6">
          <w:rPr>
            <w:rFonts w:ascii="Times New Roman" w:eastAsia="Times New Roman" w:hAnsi="Times New Roman" w:cs="Times New Roman"/>
          </w:rPr>
          <w:t xml:space="preserve">necessário que os </w:t>
        </w:r>
      </w:ins>
      <w:proofErr w:type="spellStart"/>
      <w:ins w:id="109" w:author="Waldeir Amaral Vilela" w:date="2017-05-29T10:20:00Z">
        <w:r w:rsidR="000C60B6">
          <w:rPr>
            <w:rFonts w:ascii="Times New Roman" w:eastAsia="Times New Roman" w:hAnsi="Times New Roman" w:cs="Times New Roman"/>
          </w:rPr>
          <w:t>espectr</w:t>
        </w:r>
      </w:ins>
      <w:ins w:id="110" w:author="Guilherme Neves" w:date="2017-05-29T13:30:00Z">
        <w:r w:rsidR="0034597C">
          <w:rPr>
            <w:rFonts w:ascii="Times New Roman" w:eastAsia="Times New Roman" w:hAnsi="Times New Roman" w:cs="Times New Roman"/>
          </w:rPr>
          <w:t>oradiô</w:t>
        </w:r>
      </w:ins>
      <w:ins w:id="111" w:author="Waldeir Amaral Vilela" w:date="2017-05-29T10:20:00Z">
        <w:del w:id="112" w:author="Guilherme Neves" w:date="2017-05-29T13:30:00Z">
          <w:r w:rsidR="000C60B6" w:rsidDel="0034597C">
            <w:rPr>
              <w:rFonts w:ascii="Times New Roman" w:eastAsia="Times New Roman" w:hAnsi="Times New Roman" w:cs="Times New Roman"/>
            </w:rPr>
            <w:delText>ô</w:delText>
          </w:r>
        </w:del>
        <w:r w:rsidR="000C60B6">
          <w:rPr>
            <w:rFonts w:ascii="Times New Roman" w:eastAsia="Times New Roman" w:hAnsi="Times New Roman" w:cs="Times New Roman"/>
          </w:rPr>
          <w:t>metros</w:t>
        </w:r>
      </w:ins>
      <w:proofErr w:type="spellEnd"/>
      <w:ins w:id="113" w:author="Waldeir Amaral Vilela" w:date="2017-05-29T10:17:00Z">
        <w:r w:rsidR="000C60B6">
          <w:rPr>
            <w:rFonts w:ascii="Times New Roman" w:eastAsia="Times New Roman" w:hAnsi="Times New Roman" w:cs="Times New Roman"/>
          </w:rPr>
          <w:t xml:space="preserve"> sejam calibrados </w:t>
        </w:r>
      </w:ins>
      <w:ins w:id="114" w:author="Waldeir Amaral Vilela" w:date="2017-05-29T10:18:00Z">
        <w:r w:rsidR="000C60B6">
          <w:rPr>
            <w:rFonts w:ascii="Times New Roman" w:eastAsia="Times New Roman" w:hAnsi="Times New Roman" w:cs="Times New Roman"/>
          </w:rPr>
          <w:t>e</w:t>
        </w:r>
      </w:ins>
      <w:ins w:id="115" w:author="Waldeir Amaral Vilela" w:date="2017-05-29T10:20:00Z">
        <w:r w:rsidR="000C60B6">
          <w:rPr>
            <w:rFonts w:ascii="Times New Roman" w:eastAsia="Times New Roman" w:hAnsi="Times New Roman" w:cs="Times New Roman"/>
          </w:rPr>
          <w:t xml:space="preserve"> </w:t>
        </w:r>
      </w:ins>
      <w:del w:id="116" w:author="Waldeir Amaral Vilela" w:date="2017-05-29T10:22:00Z">
        <w:r w:rsidDel="000C60B6">
          <w:rPr>
            <w:rFonts w:ascii="Times New Roman" w:eastAsia="Times New Roman" w:hAnsi="Times New Roman" w:cs="Times New Roman"/>
          </w:rPr>
          <w:delText xml:space="preserve">tem como </w:delText>
        </w:r>
      </w:del>
      <w:r>
        <w:rPr>
          <w:rFonts w:ascii="Times New Roman" w:eastAsia="Times New Roman" w:hAnsi="Times New Roman" w:cs="Times New Roman"/>
        </w:rPr>
        <w:t>a região definida entre 900 nm e 950 nm</w:t>
      </w:r>
      <w:ins w:id="117" w:author="Guilherme Neves" w:date="2017-05-29T13:31:00Z">
        <w:r w:rsidR="0034597C">
          <w:rPr>
            <w:rFonts w:ascii="Times New Roman" w:eastAsia="Times New Roman" w:hAnsi="Times New Roman" w:cs="Times New Roman"/>
          </w:rPr>
          <w:t>, que é</w:t>
        </w:r>
      </w:ins>
      <w:r>
        <w:rPr>
          <w:rFonts w:ascii="Times New Roman" w:eastAsia="Times New Roman" w:hAnsi="Times New Roman" w:cs="Times New Roman"/>
        </w:rPr>
        <w:t xml:space="preserve"> </w:t>
      </w:r>
      <w:del w:id="118" w:author="Guilherme Neves" w:date="2017-05-29T13:31:00Z">
        <w:r w:rsidDel="0034597C">
          <w:rPr>
            <w:rFonts w:ascii="Times New Roman" w:eastAsia="Times New Roman" w:hAnsi="Times New Roman" w:cs="Times New Roman"/>
          </w:rPr>
          <w:delText xml:space="preserve">como </w:delText>
        </w:r>
      </w:del>
      <w:r>
        <w:rPr>
          <w:rFonts w:ascii="Times New Roman" w:eastAsia="Times New Roman" w:hAnsi="Times New Roman" w:cs="Times New Roman"/>
        </w:rPr>
        <w:t>a faixa de transição entre a leitura dos dois sensores</w:t>
      </w:r>
      <w:ins w:id="119" w:author="Guilherme Neves" w:date="2017-05-29T13:31:00Z">
        <w:r w:rsidR="0034597C">
          <w:rPr>
            <w:rFonts w:ascii="Times New Roman" w:eastAsia="Times New Roman" w:hAnsi="Times New Roman" w:cs="Times New Roman"/>
          </w:rPr>
          <w:t>,</w:t>
        </w:r>
      </w:ins>
      <w:ins w:id="120" w:author="Waldeir Amaral Vilela" w:date="2017-05-29T10:23:00Z">
        <w:r w:rsidR="000C60B6">
          <w:rPr>
            <w:rFonts w:ascii="Times New Roman" w:eastAsia="Times New Roman" w:hAnsi="Times New Roman" w:cs="Times New Roman"/>
          </w:rPr>
          <w:t xml:space="preserve"> seja devidamente tratada</w:t>
        </w:r>
      </w:ins>
      <w:r>
        <w:rPr>
          <w:rFonts w:ascii="Times New Roman" w:eastAsia="Times New Roman" w:hAnsi="Times New Roman" w:cs="Times New Roman"/>
        </w:rPr>
        <w:t xml:space="preserve">. Esta região que </w:t>
      </w:r>
      <w:ins w:id="121" w:author="Waldeir Amaral Vilela" w:date="2017-05-29T10:28:00Z">
        <w:r w:rsidR="00672F01">
          <w:rPr>
            <w:rFonts w:ascii="Times New Roman" w:eastAsia="Times New Roman" w:hAnsi="Times New Roman" w:cs="Times New Roman"/>
          </w:rPr>
          <w:t xml:space="preserve">tem </w:t>
        </w:r>
      </w:ins>
      <w:del w:id="122" w:author="Waldeir Amaral Vilela" w:date="2017-05-29T10:28:00Z">
        <w:r w:rsidDel="00672F01">
          <w:rPr>
            <w:rFonts w:ascii="Times New Roman" w:eastAsia="Times New Roman" w:hAnsi="Times New Roman" w:cs="Times New Roman"/>
          </w:rPr>
          <w:delText xml:space="preserve">é </w:delText>
        </w:r>
      </w:del>
      <w:r>
        <w:rPr>
          <w:rFonts w:ascii="Times New Roman" w:eastAsia="Times New Roman" w:hAnsi="Times New Roman" w:cs="Times New Roman"/>
        </w:rPr>
        <w:t>inicialmente</w:t>
      </w:r>
      <w:ins w:id="123" w:author="Waldeir Amaral Vilela" w:date="2017-05-29T10:27:00Z">
        <w:r w:rsidR="00672F01">
          <w:rPr>
            <w:rFonts w:ascii="Times New Roman" w:eastAsia="Times New Roman" w:hAnsi="Times New Roman" w:cs="Times New Roman"/>
          </w:rPr>
          <w:t xml:space="preserve"> </w:t>
        </w:r>
      </w:ins>
      <w:ins w:id="124" w:author="Waldeir Amaral Vilela" w:date="2017-05-29T10:24:00Z">
        <w:r w:rsidR="000C60B6">
          <w:rPr>
            <w:rFonts w:ascii="Times New Roman" w:eastAsia="Times New Roman" w:hAnsi="Times New Roman" w:cs="Times New Roman"/>
          </w:rPr>
          <w:t xml:space="preserve">os dados </w:t>
        </w:r>
      </w:ins>
      <w:del w:id="125" w:author="Waldeir Amaral Vilela" w:date="2017-05-29T10:28:00Z">
        <w:r w:rsidDel="00672F01">
          <w:rPr>
            <w:rFonts w:ascii="Times New Roman" w:eastAsia="Times New Roman" w:hAnsi="Times New Roman" w:cs="Times New Roman"/>
          </w:rPr>
          <w:delText xml:space="preserve"> </w:delText>
        </w:r>
      </w:del>
      <w:del w:id="126" w:author="Waldeir Amaral Vilela" w:date="2017-05-29T10:34:00Z">
        <w:r w:rsidDel="00672F01">
          <w:rPr>
            <w:rFonts w:ascii="Times New Roman" w:eastAsia="Times New Roman" w:hAnsi="Times New Roman" w:cs="Times New Roman"/>
          </w:rPr>
          <w:delText>sobrepost</w:delText>
        </w:r>
      </w:del>
      <w:del w:id="127" w:author="Waldeir Amaral Vilela" w:date="2017-05-29T10:29:00Z">
        <w:r w:rsidDel="00672F01">
          <w:rPr>
            <w:rFonts w:ascii="Times New Roman" w:eastAsia="Times New Roman" w:hAnsi="Times New Roman" w:cs="Times New Roman"/>
          </w:rPr>
          <w:delText xml:space="preserve">a e </w:delText>
        </w:r>
      </w:del>
      <w:del w:id="128" w:author="Waldeir Amaral Vilela" w:date="2017-05-29T10:33:00Z">
        <w:r w:rsidDel="00672F01">
          <w:rPr>
            <w:rFonts w:ascii="Times New Roman" w:eastAsia="Times New Roman" w:hAnsi="Times New Roman" w:cs="Times New Roman"/>
          </w:rPr>
          <w:delText xml:space="preserve">é </w:delText>
        </w:r>
      </w:del>
      <w:ins w:id="129" w:author="Waldeir Amaral Vilela" w:date="2017-05-29T10:34:00Z">
        <w:r w:rsidR="00672F01">
          <w:rPr>
            <w:rFonts w:ascii="Times New Roman" w:eastAsia="Times New Roman" w:hAnsi="Times New Roman" w:cs="Times New Roman"/>
          </w:rPr>
          <w:t xml:space="preserve">sobrepostos </w:t>
        </w:r>
      </w:ins>
      <w:ins w:id="130" w:author="Waldeir Amaral Vilela" w:date="2017-05-29T11:30:00Z">
        <w:r w:rsidR="004B6F44">
          <w:rPr>
            <w:rFonts w:ascii="Times New Roman" w:eastAsia="Times New Roman" w:hAnsi="Times New Roman" w:cs="Times New Roman"/>
          </w:rPr>
          <w:t>é</w:t>
        </w:r>
      </w:ins>
      <w:ins w:id="131" w:author="Waldeir Amaral Vilela" w:date="2017-05-29T10:33:00Z">
        <w:r w:rsidR="00672F01">
          <w:rPr>
            <w:rFonts w:ascii="Times New Roman" w:eastAsia="Times New Roman" w:hAnsi="Times New Roman" w:cs="Times New Roman"/>
          </w:rPr>
          <w:t xml:space="preserve"> </w:t>
        </w:r>
      </w:ins>
      <w:ins w:id="132" w:author="Waldeir Amaral Vilela" w:date="2017-05-29T10:30:00Z">
        <w:r w:rsidR="00672F01">
          <w:rPr>
            <w:rFonts w:ascii="Times New Roman" w:eastAsia="Times New Roman" w:hAnsi="Times New Roman" w:cs="Times New Roman"/>
          </w:rPr>
          <w:t xml:space="preserve">tratada </w:t>
        </w:r>
      </w:ins>
      <w:del w:id="133" w:author="Waldeir Amaral Vilela" w:date="2017-05-29T10:30:00Z">
        <w:r w:rsidDel="00672F01">
          <w:rPr>
            <w:rFonts w:ascii="Times New Roman" w:eastAsia="Times New Roman" w:hAnsi="Times New Roman" w:cs="Times New Roman"/>
          </w:rPr>
          <w:delText>transformada em uma única faixa de dados</w:delText>
        </w:r>
      </w:del>
      <w:r>
        <w:rPr>
          <w:rFonts w:ascii="Times New Roman" w:eastAsia="Times New Roman" w:hAnsi="Times New Roman" w:cs="Times New Roman"/>
        </w:rPr>
        <w:t xml:space="preserve"> através do cálculo da média aritmética entre as intensidades das duas curvas. Como a quantidade de pontos e o intervalo de medição dos </w:t>
      </w:r>
      <w:proofErr w:type="spellStart"/>
      <w:r>
        <w:rPr>
          <w:rFonts w:ascii="Times New Roman" w:eastAsia="Times New Roman" w:hAnsi="Times New Roman" w:cs="Times New Roman"/>
        </w:rPr>
        <w:t>espectroradiômetros</w:t>
      </w:r>
      <w:proofErr w:type="spellEnd"/>
      <w:r>
        <w:rPr>
          <w:rFonts w:ascii="Times New Roman" w:eastAsia="Times New Roman" w:hAnsi="Times New Roman" w:cs="Times New Roman"/>
        </w:rPr>
        <w:t xml:space="preserve"> </w:t>
      </w:r>
      <w:del w:id="134" w:author="Waldeir Amaral Vilela" w:date="2017-05-29T10:31:00Z">
        <w:r w:rsidDel="00672F01">
          <w:rPr>
            <w:rFonts w:ascii="Times New Roman" w:eastAsia="Times New Roman" w:hAnsi="Times New Roman" w:cs="Times New Roman"/>
          </w:rPr>
          <w:delText xml:space="preserve">é </w:delText>
        </w:r>
      </w:del>
      <w:ins w:id="135" w:author="Waldeir Amaral Vilela" w:date="2017-05-29T10:31:00Z">
        <w:r w:rsidR="00672F01">
          <w:rPr>
            <w:rFonts w:ascii="Times New Roman" w:eastAsia="Times New Roman" w:hAnsi="Times New Roman" w:cs="Times New Roman"/>
          </w:rPr>
          <w:t xml:space="preserve">são </w:t>
        </w:r>
      </w:ins>
      <w:r>
        <w:rPr>
          <w:rFonts w:ascii="Times New Roman" w:eastAsia="Times New Roman" w:hAnsi="Times New Roman" w:cs="Times New Roman"/>
        </w:rPr>
        <w:t>diferente</w:t>
      </w:r>
      <w:ins w:id="136" w:author="Waldeir Amaral Vilela" w:date="2017-05-29T10:31:00Z">
        <w:r w:rsidR="00672F01">
          <w:rPr>
            <w:rFonts w:ascii="Times New Roman" w:eastAsia="Times New Roman" w:hAnsi="Times New Roman" w:cs="Times New Roman"/>
          </w:rPr>
          <w:t>s</w:t>
        </w:r>
      </w:ins>
      <w:r>
        <w:rPr>
          <w:rFonts w:ascii="Times New Roman" w:eastAsia="Times New Roman" w:hAnsi="Times New Roman" w:cs="Times New Roman"/>
        </w:rPr>
        <w:t xml:space="preserve">, </w:t>
      </w:r>
      <w:ins w:id="137" w:author="Waldeir Amaral Vilela" w:date="2017-05-29T10:38:00Z">
        <w:r w:rsidR="005B5355">
          <w:rPr>
            <w:rFonts w:ascii="Times New Roman" w:eastAsia="Times New Roman" w:hAnsi="Times New Roman" w:cs="Times New Roman"/>
          </w:rPr>
          <w:t xml:space="preserve">também </w:t>
        </w:r>
      </w:ins>
      <w:r>
        <w:rPr>
          <w:rFonts w:ascii="Times New Roman" w:eastAsia="Times New Roman" w:hAnsi="Times New Roman" w:cs="Times New Roman"/>
        </w:rPr>
        <w:t xml:space="preserve">foi </w:t>
      </w:r>
      <w:ins w:id="138" w:author="Waldeir Amaral Vilela" w:date="2017-05-29T10:32:00Z">
        <w:r w:rsidR="00672F01">
          <w:rPr>
            <w:rFonts w:ascii="Times New Roman" w:eastAsia="Times New Roman" w:hAnsi="Times New Roman" w:cs="Times New Roman"/>
          </w:rPr>
          <w:t xml:space="preserve">necessário </w:t>
        </w:r>
      </w:ins>
      <w:del w:id="139" w:author="Waldeir Amaral Vilela" w:date="2017-05-29T10:32:00Z">
        <w:r w:rsidDel="00672F01">
          <w:rPr>
            <w:rFonts w:ascii="Times New Roman" w:eastAsia="Times New Roman" w:hAnsi="Times New Roman" w:cs="Times New Roman"/>
          </w:rPr>
          <w:delText xml:space="preserve">aplicado </w:delText>
        </w:r>
      </w:del>
      <w:ins w:id="140" w:author="Waldeir Amaral Vilela" w:date="2017-05-29T10:32:00Z">
        <w:r w:rsidR="00672F01">
          <w:rPr>
            <w:rFonts w:ascii="Times New Roman" w:eastAsia="Times New Roman" w:hAnsi="Times New Roman" w:cs="Times New Roman"/>
          </w:rPr>
          <w:t xml:space="preserve">aplicar </w:t>
        </w:r>
      </w:ins>
      <w:r>
        <w:rPr>
          <w:rFonts w:ascii="Times New Roman" w:eastAsia="Times New Roman" w:hAnsi="Times New Roman" w:cs="Times New Roman"/>
        </w:rPr>
        <w:t xml:space="preserve">o método de interpolação linear </w:t>
      </w:r>
      <w:ins w:id="141" w:author="Waldeir Amaral Vilela" w:date="2017-05-29T10:32:00Z">
        <w:r w:rsidR="00672F01">
          <w:rPr>
            <w:rFonts w:ascii="Times New Roman" w:eastAsia="Times New Roman" w:hAnsi="Times New Roman" w:cs="Times New Roman"/>
          </w:rPr>
          <w:t xml:space="preserve">dos dados </w:t>
        </w:r>
      </w:ins>
      <w:r>
        <w:rPr>
          <w:rFonts w:ascii="Times New Roman" w:eastAsia="Times New Roman" w:hAnsi="Times New Roman" w:cs="Times New Roman"/>
        </w:rPr>
        <w:t xml:space="preserve">para gerar novos pontos que </w:t>
      </w:r>
      <w:del w:id="142" w:author="Waldeir Amaral Vilela" w:date="2017-05-29T10:32:00Z">
        <w:r w:rsidDel="00672F01">
          <w:rPr>
            <w:rFonts w:ascii="Times New Roman" w:eastAsia="Times New Roman" w:hAnsi="Times New Roman" w:cs="Times New Roman"/>
          </w:rPr>
          <w:delText xml:space="preserve">coincidem </w:delText>
        </w:r>
      </w:del>
      <w:ins w:id="143" w:author="Waldeir Amaral Vilela" w:date="2017-05-29T10:32:00Z">
        <w:r w:rsidR="00672F01">
          <w:rPr>
            <w:rFonts w:ascii="Times New Roman" w:eastAsia="Times New Roman" w:hAnsi="Times New Roman" w:cs="Times New Roman"/>
          </w:rPr>
          <w:t xml:space="preserve">coincidam </w:t>
        </w:r>
      </w:ins>
      <w:r>
        <w:rPr>
          <w:rFonts w:ascii="Times New Roman" w:eastAsia="Times New Roman" w:hAnsi="Times New Roman" w:cs="Times New Roman"/>
        </w:rPr>
        <w:t xml:space="preserve">em </w:t>
      </w:r>
      <w:del w:id="144" w:author="Waldeir Amaral Vilela" w:date="2017-05-29T10:35:00Z">
        <w:r w:rsidDel="00672F01">
          <w:rPr>
            <w:rFonts w:ascii="Times New Roman" w:eastAsia="Times New Roman" w:hAnsi="Times New Roman" w:cs="Times New Roman"/>
          </w:rPr>
          <w:delText>ambos os dados</w:delText>
        </w:r>
      </w:del>
      <w:ins w:id="145" w:author="Waldeir Amaral Vilela" w:date="2017-05-29T10:35:00Z">
        <w:r w:rsidR="00672F01">
          <w:rPr>
            <w:rFonts w:ascii="Times New Roman" w:eastAsia="Times New Roman" w:hAnsi="Times New Roman" w:cs="Times New Roman"/>
          </w:rPr>
          <w:t>ambas as curvas</w:t>
        </w:r>
      </w:ins>
      <w:r>
        <w:rPr>
          <w:rFonts w:ascii="Times New Roman" w:eastAsia="Times New Roman" w:hAnsi="Times New Roman" w:cs="Times New Roman"/>
        </w:rPr>
        <w:t xml:space="preserve">. </w:t>
      </w:r>
      <w:del w:id="146" w:author="Waldeir Amaral Vilela" w:date="2017-05-29T10:38:00Z">
        <w:r w:rsidDel="005B5355">
          <w:rPr>
            <w:rFonts w:ascii="Times New Roman" w:eastAsia="Times New Roman" w:hAnsi="Times New Roman" w:cs="Times New Roman"/>
          </w:rPr>
          <w:delText>Todo</w:delText>
        </w:r>
      </w:del>
      <w:del w:id="147" w:author="Waldeir Amaral Vilela" w:date="2017-05-29T10:36:00Z">
        <w:r w:rsidDel="005B5355">
          <w:rPr>
            <w:rFonts w:ascii="Times New Roman" w:eastAsia="Times New Roman" w:hAnsi="Times New Roman" w:cs="Times New Roman"/>
          </w:rPr>
          <w:delText xml:space="preserve">s esses cálculos mencionados foram utilizados em </w:delText>
        </w:r>
      </w:del>
      <w:ins w:id="148" w:author="Waldeir Amaral Vilela" w:date="2017-05-29T10:36:00Z">
        <w:r w:rsidR="005B5355">
          <w:rPr>
            <w:rFonts w:ascii="Times New Roman" w:eastAsia="Times New Roman" w:hAnsi="Times New Roman" w:cs="Times New Roman"/>
          </w:rPr>
          <w:t xml:space="preserve">Para realização </w:t>
        </w:r>
      </w:ins>
      <w:ins w:id="149" w:author="Waldeir Amaral Vilela" w:date="2017-05-29T10:39:00Z">
        <w:r w:rsidR="005B5355">
          <w:rPr>
            <w:rFonts w:ascii="Times New Roman" w:eastAsia="Times New Roman" w:hAnsi="Times New Roman" w:cs="Times New Roman"/>
          </w:rPr>
          <w:t>do tratamento matemático dos dados e a geração do espectro final</w:t>
        </w:r>
      </w:ins>
      <w:ins w:id="150" w:author="Guilherme Neves" w:date="2017-05-29T13:32:00Z">
        <w:r w:rsidR="0034597C">
          <w:rPr>
            <w:rFonts w:ascii="Times New Roman" w:eastAsia="Times New Roman" w:hAnsi="Times New Roman" w:cs="Times New Roman"/>
          </w:rPr>
          <w:t>,</w:t>
        </w:r>
      </w:ins>
      <w:ins w:id="151" w:author="Waldeir Amaral Vilela" w:date="2017-05-29T10:39:00Z">
        <w:r w:rsidR="005B5355">
          <w:rPr>
            <w:rFonts w:ascii="Times New Roman" w:eastAsia="Times New Roman" w:hAnsi="Times New Roman" w:cs="Times New Roman"/>
          </w:rPr>
          <w:t xml:space="preserve"> foi desenvolvido </w:t>
        </w:r>
      </w:ins>
      <w:r>
        <w:rPr>
          <w:rFonts w:ascii="Times New Roman" w:eastAsia="Times New Roman" w:hAnsi="Times New Roman" w:cs="Times New Roman"/>
        </w:rPr>
        <w:t xml:space="preserve">um programa que utiliza a linguagem </w:t>
      </w:r>
      <w:del w:id="152" w:author="Waldeir Amaral Vilela" w:date="2017-05-29T10:39:00Z">
        <w:r w:rsidDel="005B5355">
          <w:rPr>
            <w:rFonts w:ascii="Times New Roman" w:eastAsia="Times New Roman" w:hAnsi="Times New Roman" w:cs="Times New Roman"/>
          </w:rPr>
          <w:delText xml:space="preserve">de programação </w:delText>
        </w:r>
      </w:del>
      <w:proofErr w:type="spellStart"/>
      <w:r>
        <w:rPr>
          <w:rFonts w:ascii="Times New Roman" w:eastAsia="Times New Roman" w:hAnsi="Times New Roman" w:cs="Times New Roman"/>
        </w:rPr>
        <w:t>python</w:t>
      </w:r>
      <w:proofErr w:type="spellEnd"/>
      <w:ins w:id="153" w:author="Waldeir Amaral Vilela" w:date="2017-05-29T10:40:00Z">
        <w:r w:rsidR="005B5355">
          <w:rPr>
            <w:rFonts w:ascii="Times New Roman" w:eastAsia="Times New Roman" w:hAnsi="Times New Roman" w:cs="Times New Roman"/>
          </w:rPr>
          <w:t xml:space="preserve">. Este programa </w:t>
        </w:r>
      </w:ins>
      <w:del w:id="154" w:author="Waldeir Amaral Vilela" w:date="2017-05-29T10:40:00Z">
        <w:r w:rsidDel="005B5355">
          <w:rPr>
            <w:rFonts w:ascii="Times New Roman" w:eastAsia="Times New Roman" w:hAnsi="Times New Roman" w:cs="Times New Roman"/>
          </w:rPr>
          <w:delText xml:space="preserve"> que </w:delText>
        </w:r>
      </w:del>
      <w:r>
        <w:rPr>
          <w:rFonts w:ascii="Times New Roman" w:eastAsia="Times New Roman" w:hAnsi="Times New Roman" w:cs="Times New Roman"/>
        </w:rPr>
        <w:t xml:space="preserve">realiza a leituras dos dados gerados pelos dois </w:t>
      </w:r>
      <w:proofErr w:type="spellStart"/>
      <w:r>
        <w:rPr>
          <w:rFonts w:ascii="Times New Roman" w:eastAsia="Times New Roman" w:hAnsi="Times New Roman" w:cs="Times New Roman"/>
        </w:rPr>
        <w:t>espectroradiômetros</w:t>
      </w:r>
      <w:proofErr w:type="spellEnd"/>
      <w:r>
        <w:rPr>
          <w:rFonts w:ascii="Times New Roman" w:eastAsia="Times New Roman" w:hAnsi="Times New Roman" w:cs="Times New Roman"/>
        </w:rPr>
        <w:t xml:space="preserve">, que estão em formato </w:t>
      </w:r>
      <w:del w:id="155" w:author="Waldeir Amaral Vilela" w:date="2017-05-29T10:40:00Z">
        <w:r w:rsidDel="005B5355">
          <w:rPr>
            <w:rFonts w:ascii="Times New Roman" w:eastAsia="Times New Roman" w:hAnsi="Times New Roman" w:cs="Times New Roman"/>
          </w:rPr>
          <w:delText xml:space="preserve">textual </w:delText>
        </w:r>
      </w:del>
      <w:ins w:id="156" w:author="Waldeir Amaral Vilela" w:date="2017-05-29T10:40:00Z">
        <w:r w:rsidR="005B5355">
          <w:rPr>
            <w:rFonts w:ascii="Times New Roman" w:eastAsia="Times New Roman" w:hAnsi="Times New Roman" w:cs="Times New Roman"/>
          </w:rPr>
          <w:t xml:space="preserve"> </w:t>
        </w:r>
      </w:ins>
      <w:ins w:id="157" w:author="Waldeir Amaral Vilela" w:date="2017-05-29T11:08:00Z">
        <w:r w:rsidR="00791C33">
          <w:rPr>
            <w:rFonts w:ascii="Times New Roman" w:eastAsia="Times New Roman" w:hAnsi="Times New Roman" w:cs="Times New Roman"/>
          </w:rPr>
          <w:t>.</w:t>
        </w:r>
      </w:ins>
      <w:proofErr w:type="spellStart"/>
      <w:ins w:id="158" w:author="Waldeir Amaral Vilela" w:date="2017-05-29T10:40:00Z">
        <w:r w:rsidR="005B5355">
          <w:rPr>
            <w:rFonts w:ascii="Times New Roman" w:eastAsia="Times New Roman" w:hAnsi="Times New Roman" w:cs="Times New Roman"/>
          </w:rPr>
          <w:t>txt</w:t>
        </w:r>
        <w:proofErr w:type="spellEnd"/>
        <w:r w:rsidR="005B5355">
          <w:rPr>
            <w:rFonts w:ascii="Times New Roman" w:eastAsia="Times New Roman" w:hAnsi="Times New Roman" w:cs="Times New Roman"/>
          </w:rPr>
          <w:t xml:space="preserve">. </w:t>
        </w:r>
      </w:ins>
      <w:del w:id="159" w:author="Waldeir Amaral Vilela" w:date="2017-05-29T10:42:00Z">
        <w:r w:rsidDel="005B5355">
          <w:rPr>
            <w:rFonts w:ascii="Times New Roman" w:eastAsia="Times New Roman" w:hAnsi="Times New Roman" w:cs="Times New Roman"/>
          </w:rPr>
          <w:delText xml:space="preserve">e trazem os valores de Irradiância Espectral por Comprimento de Onda. </w:delText>
        </w:r>
      </w:del>
      <w:r>
        <w:rPr>
          <w:rFonts w:ascii="Times New Roman" w:eastAsia="Times New Roman" w:hAnsi="Times New Roman" w:cs="Times New Roman"/>
        </w:rPr>
        <w:t xml:space="preserve">Com o processamento do programa, um arquivo contendo </w:t>
      </w:r>
      <w:ins w:id="160" w:author="Waldeir Amaral Vilela" w:date="2017-05-29T10:43:00Z">
        <w:r w:rsidR="005B5355">
          <w:rPr>
            <w:rFonts w:ascii="Times New Roman" w:eastAsia="Times New Roman" w:hAnsi="Times New Roman" w:cs="Times New Roman"/>
          </w:rPr>
          <w:t xml:space="preserve">os </w:t>
        </w:r>
      </w:ins>
      <w:r>
        <w:rPr>
          <w:rFonts w:ascii="Times New Roman" w:eastAsia="Times New Roman" w:hAnsi="Times New Roman" w:cs="Times New Roman"/>
        </w:rPr>
        <w:t xml:space="preserve">dados unificados é gerado e salvo no computador. </w:t>
      </w:r>
      <w:ins w:id="161" w:author="Waldeir Amaral Vilela" w:date="2017-05-29T10:45:00Z">
        <w:r w:rsidR="005B5355">
          <w:rPr>
            <w:rFonts w:ascii="Times New Roman" w:eastAsia="Times New Roman" w:hAnsi="Times New Roman" w:cs="Times New Roman"/>
          </w:rPr>
          <w:t xml:space="preserve">Atualmente </w:t>
        </w:r>
      </w:ins>
      <w:del w:id="162" w:author="Waldeir Amaral Vilela" w:date="2017-05-29T10:45:00Z">
        <w:r w:rsidDel="005B5355">
          <w:rPr>
            <w:rFonts w:ascii="Times New Roman" w:eastAsia="Times New Roman" w:hAnsi="Times New Roman" w:cs="Times New Roman"/>
          </w:rPr>
          <w:delText>O</w:delText>
        </w:r>
      </w:del>
      <w:ins w:id="163" w:author="Waldeir Amaral Vilela" w:date="2017-05-29T10:45:00Z">
        <w:r w:rsidR="005B5355">
          <w:rPr>
            <w:rFonts w:ascii="Times New Roman" w:eastAsia="Times New Roman" w:hAnsi="Times New Roman" w:cs="Times New Roman"/>
          </w:rPr>
          <w:t>o</w:t>
        </w:r>
      </w:ins>
      <w:r>
        <w:rPr>
          <w:rFonts w:ascii="Times New Roman" w:eastAsia="Times New Roman" w:hAnsi="Times New Roman" w:cs="Times New Roman"/>
        </w:rPr>
        <w:t xml:space="preserve"> programa </w:t>
      </w:r>
      <w:ins w:id="164" w:author="Waldeir Amaral Vilela" w:date="2017-05-29T10:45:00Z">
        <w:r w:rsidR="005B5355">
          <w:rPr>
            <w:rFonts w:ascii="Times New Roman" w:eastAsia="Times New Roman" w:hAnsi="Times New Roman" w:cs="Times New Roman"/>
          </w:rPr>
          <w:t xml:space="preserve">encontra-se em fase </w:t>
        </w:r>
      </w:ins>
      <w:ins w:id="165" w:author="Waldeir Amaral Vilela" w:date="2017-05-29T10:46:00Z">
        <w:r w:rsidR="005B5355">
          <w:rPr>
            <w:rFonts w:ascii="Times New Roman" w:eastAsia="Times New Roman" w:hAnsi="Times New Roman" w:cs="Times New Roman"/>
          </w:rPr>
          <w:t xml:space="preserve">de </w:t>
        </w:r>
      </w:ins>
      <w:del w:id="166" w:author="Waldeir Amaral Vilela" w:date="2017-05-29T10:44:00Z">
        <w:r w:rsidDel="005B5355">
          <w:rPr>
            <w:rFonts w:ascii="Times New Roman" w:eastAsia="Times New Roman" w:hAnsi="Times New Roman" w:cs="Times New Roman"/>
          </w:rPr>
          <w:delText>está sendo finalizado com a realização de correção de inconsistências</w:delText>
        </w:r>
      </w:del>
      <w:del w:id="167" w:author="Waldeir Amaral Vilela" w:date="2017-05-29T10:46:00Z">
        <w:r w:rsidDel="005B5355">
          <w:rPr>
            <w:rFonts w:ascii="Times New Roman" w:eastAsia="Times New Roman" w:hAnsi="Times New Roman" w:cs="Times New Roman"/>
          </w:rPr>
          <w:delText xml:space="preserve"> e </w:delText>
        </w:r>
      </w:del>
      <w:r>
        <w:rPr>
          <w:rFonts w:ascii="Times New Roman" w:eastAsia="Times New Roman" w:hAnsi="Times New Roman" w:cs="Times New Roman"/>
        </w:rPr>
        <w:t xml:space="preserve">testes </w:t>
      </w:r>
      <w:del w:id="168" w:author="Waldeir Amaral Vilela" w:date="2017-05-29T10:46:00Z">
        <w:r w:rsidDel="005B5355">
          <w:rPr>
            <w:rFonts w:ascii="Times New Roman" w:eastAsia="Times New Roman" w:hAnsi="Times New Roman" w:cs="Times New Roman"/>
          </w:rPr>
          <w:delText>que verifiquem</w:delText>
        </w:r>
      </w:del>
      <w:ins w:id="169" w:author="Waldeir Amaral Vilela" w:date="2017-05-29T10:46:00Z">
        <w:r w:rsidR="005B5355">
          <w:rPr>
            <w:rFonts w:ascii="Times New Roman" w:eastAsia="Times New Roman" w:hAnsi="Times New Roman" w:cs="Times New Roman"/>
          </w:rPr>
          <w:t>para verificar</w:t>
        </w:r>
      </w:ins>
      <w:r>
        <w:rPr>
          <w:rFonts w:ascii="Times New Roman" w:eastAsia="Times New Roman" w:hAnsi="Times New Roman" w:cs="Times New Roman"/>
        </w:rPr>
        <w:t xml:space="preserve"> a existência de falhas como</w:t>
      </w:r>
      <w:ins w:id="170" w:author="Waldeir Amaral Vilela" w:date="2017-05-29T11:09:00Z">
        <w:r w:rsidR="00791C33">
          <w:rPr>
            <w:rFonts w:ascii="Times New Roman" w:eastAsia="Times New Roman" w:hAnsi="Times New Roman" w:cs="Times New Roman"/>
          </w:rPr>
          <w:t>:</w:t>
        </w:r>
      </w:ins>
      <w:r>
        <w:rPr>
          <w:rFonts w:ascii="Times New Roman" w:eastAsia="Times New Roman" w:hAnsi="Times New Roman" w:cs="Times New Roman"/>
        </w:rPr>
        <w:t xml:space="preserve"> a exclusão de valores, caminhos </w:t>
      </w:r>
      <w:proofErr w:type="gramStart"/>
      <w:r>
        <w:rPr>
          <w:rFonts w:ascii="Times New Roman" w:eastAsia="Times New Roman" w:hAnsi="Times New Roman" w:cs="Times New Roman"/>
        </w:rPr>
        <w:t xml:space="preserve">inexistentes, </w:t>
      </w:r>
      <w:del w:id="171" w:author="Waldeir Amaral Vilela" w:date="2017-05-29T10:46:00Z">
        <w:r w:rsidDel="00A661AE">
          <w:rPr>
            <w:rFonts w:ascii="Times New Roman" w:eastAsia="Times New Roman" w:hAnsi="Times New Roman" w:cs="Times New Roman"/>
          </w:rPr>
          <w:delText>os</w:delText>
        </w:r>
      </w:del>
      <w:r>
        <w:rPr>
          <w:rFonts w:ascii="Times New Roman" w:eastAsia="Times New Roman" w:hAnsi="Times New Roman" w:cs="Times New Roman"/>
        </w:rPr>
        <w:t xml:space="preserve"> cálculos</w:t>
      </w:r>
      <w:proofErr w:type="gramEnd"/>
      <w:r>
        <w:rPr>
          <w:rFonts w:ascii="Times New Roman" w:eastAsia="Times New Roman" w:hAnsi="Times New Roman" w:cs="Times New Roman"/>
        </w:rPr>
        <w:t xml:space="preserve"> matemáticos </w:t>
      </w:r>
      <w:ins w:id="172" w:author="Waldeir Amaral Vilela" w:date="2017-05-29T10:47:00Z">
        <w:r w:rsidR="00A661AE">
          <w:rPr>
            <w:rFonts w:ascii="Times New Roman" w:eastAsia="Times New Roman" w:hAnsi="Times New Roman" w:cs="Times New Roman"/>
          </w:rPr>
          <w:t xml:space="preserve">incorretos </w:t>
        </w:r>
      </w:ins>
      <w:del w:id="173" w:author="Waldeir Amaral Vilela" w:date="2017-05-29T10:47:00Z">
        <w:r w:rsidDel="00A661AE">
          <w:rPr>
            <w:rFonts w:ascii="Times New Roman" w:eastAsia="Times New Roman" w:hAnsi="Times New Roman" w:cs="Times New Roman"/>
          </w:rPr>
          <w:delText>utilizados</w:delText>
        </w:r>
      </w:del>
      <w:r>
        <w:rPr>
          <w:rFonts w:ascii="Times New Roman" w:eastAsia="Times New Roman" w:hAnsi="Times New Roman" w:cs="Times New Roman"/>
        </w:rPr>
        <w:t xml:space="preserve"> e</w:t>
      </w:r>
      <w:del w:id="174" w:author="Guilherme Neves" w:date="2017-05-29T13:32:00Z">
        <w:r w:rsidDel="0034597C">
          <w:rPr>
            <w:rFonts w:ascii="Times New Roman" w:eastAsia="Times New Roman" w:hAnsi="Times New Roman" w:cs="Times New Roman"/>
          </w:rPr>
          <w:delText xml:space="preserve"> o</w:delText>
        </w:r>
      </w:del>
      <w:r>
        <w:rPr>
          <w:rFonts w:ascii="Times New Roman" w:eastAsia="Times New Roman" w:hAnsi="Times New Roman" w:cs="Times New Roman"/>
        </w:rPr>
        <w:t xml:space="preserve"> formato dos dados gerados</w:t>
      </w:r>
      <w:ins w:id="175" w:author="Waldeir Amaral Vilela" w:date="2017-05-29T10:47:00Z">
        <w:r w:rsidR="00A661AE">
          <w:rPr>
            <w:rFonts w:ascii="Times New Roman" w:eastAsia="Times New Roman" w:hAnsi="Times New Roman" w:cs="Times New Roman"/>
          </w:rPr>
          <w:t xml:space="preserve"> </w:t>
        </w:r>
      </w:ins>
      <w:ins w:id="176" w:author="Waldeir Amaral Vilela" w:date="2017-05-29T10:49:00Z">
        <w:r w:rsidR="00A661AE">
          <w:rPr>
            <w:rFonts w:ascii="Times New Roman" w:eastAsia="Times New Roman" w:hAnsi="Times New Roman" w:cs="Times New Roman"/>
          </w:rPr>
          <w:t>inadequados</w:t>
        </w:r>
      </w:ins>
      <w:r>
        <w:rPr>
          <w:rFonts w:ascii="Times New Roman" w:eastAsia="Times New Roman" w:hAnsi="Times New Roman" w:cs="Times New Roman"/>
        </w:rPr>
        <w:t xml:space="preserve">. Para tanto, diferentes tipos de medidas vêm sendo </w:t>
      </w:r>
      <w:del w:id="177" w:author="Waldeir Amaral Vilela" w:date="2017-05-29T10:47:00Z">
        <w:r w:rsidDel="00A661AE">
          <w:rPr>
            <w:rFonts w:ascii="Times New Roman" w:eastAsia="Times New Roman" w:hAnsi="Times New Roman" w:cs="Times New Roman"/>
          </w:rPr>
          <w:delText xml:space="preserve">utilizados </w:delText>
        </w:r>
      </w:del>
      <w:ins w:id="178" w:author="Waldeir Amaral Vilela" w:date="2017-05-29T10:47:00Z">
        <w:r w:rsidR="00A661AE">
          <w:rPr>
            <w:rFonts w:ascii="Times New Roman" w:eastAsia="Times New Roman" w:hAnsi="Times New Roman" w:cs="Times New Roman"/>
          </w:rPr>
          <w:t xml:space="preserve">realizadas </w:t>
        </w:r>
      </w:ins>
      <w:r>
        <w:rPr>
          <w:rFonts w:ascii="Times New Roman" w:eastAsia="Times New Roman" w:hAnsi="Times New Roman" w:cs="Times New Roman"/>
        </w:rPr>
        <w:t xml:space="preserve">com </w:t>
      </w:r>
      <w:ins w:id="179" w:author="Waldeir Amaral Vilela" w:date="2017-05-29T10:48:00Z">
        <w:r w:rsidR="00A661AE">
          <w:rPr>
            <w:rFonts w:ascii="Times New Roman" w:eastAsia="Times New Roman" w:hAnsi="Times New Roman" w:cs="Times New Roman"/>
          </w:rPr>
          <w:t xml:space="preserve">os </w:t>
        </w:r>
      </w:ins>
      <w:proofErr w:type="spellStart"/>
      <w:r>
        <w:rPr>
          <w:rFonts w:ascii="Times New Roman" w:eastAsia="Times New Roman" w:hAnsi="Times New Roman" w:cs="Times New Roman"/>
        </w:rPr>
        <w:t>espectroradiômetros</w:t>
      </w:r>
      <w:proofErr w:type="spellEnd"/>
      <w:r>
        <w:rPr>
          <w:rFonts w:ascii="Times New Roman" w:eastAsia="Times New Roman" w:hAnsi="Times New Roman" w:cs="Times New Roman"/>
        </w:rPr>
        <w:t xml:space="preserve"> </w:t>
      </w:r>
      <w:ins w:id="180" w:author="Waldeir Amaral Vilela" w:date="2017-05-29T10:48:00Z">
        <w:r w:rsidR="00A661AE">
          <w:rPr>
            <w:rFonts w:ascii="Times New Roman" w:eastAsia="Times New Roman" w:hAnsi="Times New Roman" w:cs="Times New Roman"/>
          </w:rPr>
          <w:t xml:space="preserve">em campo </w:t>
        </w:r>
      </w:ins>
      <w:r>
        <w:rPr>
          <w:rFonts w:ascii="Times New Roman" w:eastAsia="Times New Roman" w:hAnsi="Times New Roman" w:cs="Times New Roman"/>
        </w:rPr>
        <w:t>de modo a garantir</w:t>
      </w:r>
      <w:ins w:id="181" w:author="Waldeir Amaral Vilela" w:date="2017-05-29T10:50:00Z">
        <w:r w:rsidR="00A661AE">
          <w:rPr>
            <w:rFonts w:ascii="Times New Roman" w:eastAsia="Times New Roman" w:hAnsi="Times New Roman" w:cs="Times New Roman"/>
          </w:rPr>
          <w:t xml:space="preserve"> o funcionamento do programa em </w:t>
        </w:r>
      </w:ins>
      <w:ins w:id="182" w:author="Waldeir Amaral Vilela" w:date="2017-05-29T10:51:00Z">
        <w:r w:rsidR="00A661AE">
          <w:rPr>
            <w:rFonts w:ascii="Times New Roman" w:eastAsia="Times New Roman" w:hAnsi="Times New Roman" w:cs="Times New Roman"/>
          </w:rPr>
          <w:t>condições</w:t>
        </w:r>
      </w:ins>
      <w:ins w:id="183" w:author="Waldeir Amaral Vilela" w:date="2017-05-29T10:50:00Z">
        <w:r w:rsidR="00A661AE">
          <w:rPr>
            <w:rFonts w:ascii="Times New Roman" w:eastAsia="Times New Roman" w:hAnsi="Times New Roman" w:cs="Times New Roman"/>
          </w:rPr>
          <w:t xml:space="preserve"> </w:t>
        </w:r>
      </w:ins>
      <w:ins w:id="184" w:author="Waldeir Amaral Vilela" w:date="2017-05-29T10:51:00Z">
        <w:r w:rsidR="00A661AE">
          <w:rPr>
            <w:rFonts w:ascii="Times New Roman" w:eastAsia="Times New Roman" w:hAnsi="Times New Roman" w:cs="Times New Roman"/>
          </w:rPr>
          <w:t>reais de operação</w:t>
        </w:r>
      </w:ins>
      <w:ins w:id="185" w:author="Waldeir Amaral Vilela" w:date="2017-05-29T11:37:00Z">
        <w:r w:rsidR="00F24FFA">
          <w:rPr>
            <w:rFonts w:ascii="Times New Roman" w:eastAsia="Times New Roman" w:hAnsi="Times New Roman" w:cs="Times New Roman"/>
          </w:rPr>
          <w:t>. Estes testes</w:t>
        </w:r>
      </w:ins>
      <w:ins w:id="186" w:author="Waldeir Amaral Vilela" w:date="2017-05-29T10:51:00Z">
        <w:r w:rsidR="00F24FFA">
          <w:rPr>
            <w:rFonts w:ascii="Times New Roman" w:eastAsia="Times New Roman" w:hAnsi="Times New Roman" w:cs="Times New Roman"/>
          </w:rPr>
          <w:t xml:space="preserve"> visam</w:t>
        </w:r>
        <w:r w:rsidR="00A661AE">
          <w:rPr>
            <w:rFonts w:ascii="Times New Roman" w:eastAsia="Times New Roman" w:hAnsi="Times New Roman" w:cs="Times New Roman"/>
          </w:rPr>
          <w:t xml:space="preserve"> </w:t>
        </w:r>
      </w:ins>
      <w:ins w:id="187" w:author="Waldeir Amaral Vilela" w:date="2017-05-29T11:38:00Z">
        <w:r w:rsidR="00F24FFA">
          <w:rPr>
            <w:rFonts w:ascii="Times New Roman" w:eastAsia="Times New Roman" w:hAnsi="Times New Roman" w:cs="Times New Roman"/>
          </w:rPr>
          <w:t>garantir</w:t>
        </w:r>
      </w:ins>
      <w:ins w:id="188" w:author="Waldeir Amaral Vilela" w:date="2017-05-29T10:51:00Z">
        <w:r w:rsidR="00A661AE">
          <w:rPr>
            <w:rFonts w:ascii="Times New Roman" w:eastAsia="Times New Roman" w:hAnsi="Times New Roman" w:cs="Times New Roman"/>
          </w:rPr>
          <w:t xml:space="preserve"> a qualidade e</w:t>
        </w:r>
      </w:ins>
      <w:r>
        <w:rPr>
          <w:rFonts w:ascii="Times New Roman" w:eastAsia="Times New Roman" w:hAnsi="Times New Roman" w:cs="Times New Roman"/>
        </w:rPr>
        <w:t xml:space="preserve"> a integridade dos resultados </w:t>
      </w:r>
      <w:ins w:id="189" w:author="Waldeir Amaral Vilela" w:date="2017-05-29T10:53:00Z">
        <w:r w:rsidR="00A661AE">
          <w:rPr>
            <w:rFonts w:ascii="Times New Roman" w:eastAsia="Times New Roman" w:hAnsi="Times New Roman" w:cs="Times New Roman"/>
          </w:rPr>
          <w:t>finais</w:t>
        </w:r>
      </w:ins>
      <w:del w:id="190" w:author="Waldeir Amaral Vilela" w:date="2017-05-29T10:53:00Z">
        <w:r w:rsidDel="00A661AE">
          <w:rPr>
            <w:rFonts w:ascii="Times New Roman" w:eastAsia="Times New Roman" w:hAnsi="Times New Roman" w:cs="Times New Roman"/>
          </w:rPr>
          <w:delText>e o mínimo de recodificação futura</w:delText>
        </w:r>
      </w:del>
      <w:r>
        <w:rPr>
          <w:rFonts w:ascii="Times New Roman" w:eastAsia="Times New Roman" w:hAnsi="Times New Roman" w:cs="Times New Roman"/>
        </w:rPr>
        <w:t xml:space="preserve">. Assim, possíveis falhas futuras no programa poderão ser </w:t>
      </w:r>
      <w:ins w:id="191" w:author="Waldeir Amaral Vilela" w:date="2017-05-29T10:54:00Z">
        <w:r w:rsidR="00A661AE">
          <w:rPr>
            <w:rFonts w:ascii="Times New Roman" w:eastAsia="Times New Roman" w:hAnsi="Times New Roman" w:cs="Times New Roman"/>
          </w:rPr>
          <w:t xml:space="preserve">previstas e </w:t>
        </w:r>
      </w:ins>
      <w:r>
        <w:rPr>
          <w:rFonts w:ascii="Times New Roman" w:eastAsia="Times New Roman" w:hAnsi="Times New Roman" w:cs="Times New Roman"/>
        </w:rPr>
        <w:t>evitadas</w:t>
      </w:r>
      <w:ins w:id="192" w:author="Waldeir Amaral Vilela" w:date="2017-05-29T10:54:00Z">
        <w:r w:rsidR="00A661AE">
          <w:rPr>
            <w:rFonts w:ascii="Times New Roman" w:eastAsia="Times New Roman" w:hAnsi="Times New Roman" w:cs="Times New Roman"/>
          </w:rPr>
          <w:t>.</w:t>
        </w:r>
      </w:ins>
    </w:p>
    <w:p w:rsidR="00B35806" w:rsidRDefault="006F3265" w:rsidP="000C60B6">
      <w:pPr>
        <w:jc w:val="both"/>
        <w:rPr>
          <w:ins w:id="193" w:author="Waldeir Amaral Vilela" w:date="2017-05-29T10:58:00Z"/>
          <w:rFonts w:ascii="Times New Roman" w:eastAsia="Times New Roman" w:hAnsi="Times New Roman" w:cs="Times New Roman"/>
        </w:rPr>
      </w:pPr>
      <w:bookmarkStart w:id="194" w:name="_GoBack"/>
      <w:bookmarkEnd w:id="194"/>
      <w:del w:id="195" w:author="Waldeir Amaral Vilela" w:date="2017-05-29T10:54:00Z">
        <w:r w:rsidDel="00A661AE">
          <w:rPr>
            <w:rFonts w:ascii="Times New Roman" w:eastAsia="Times New Roman" w:hAnsi="Times New Roman" w:cs="Times New Roman"/>
          </w:rPr>
          <w:delText xml:space="preserve"> e a</w:delText>
        </w:r>
      </w:del>
      <w:ins w:id="196" w:author="Waldeir Amaral Vilela" w:date="2017-05-29T10:54:00Z">
        <w:r w:rsidR="00A661AE">
          <w:rPr>
            <w:rFonts w:ascii="Times New Roman" w:eastAsia="Times New Roman" w:hAnsi="Times New Roman" w:cs="Times New Roman"/>
          </w:rPr>
          <w:t>A</w:t>
        </w:r>
      </w:ins>
      <w:r>
        <w:rPr>
          <w:rFonts w:ascii="Times New Roman" w:eastAsia="Times New Roman" w:hAnsi="Times New Roman" w:cs="Times New Roman"/>
        </w:rPr>
        <w:t xml:space="preserve">s próximas atividades relacionadas </w:t>
      </w:r>
      <w:del w:id="197" w:author="Waldeir Amaral Vilela" w:date="2017-05-29T11:02:00Z">
        <w:r w:rsidDel="00B35806">
          <w:rPr>
            <w:rFonts w:ascii="Times New Roman" w:eastAsia="Times New Roman" w:hAnsi="Times New Roman" w:cs="Times New Roman"/>
          </w:rPr>
          <w:delText>à</w:delText>
        </w:r>
      </w:del>
      <w:ins w:id="198" w:author="Waldeir Amaral Vilela" w:date="2017-05-29T11:02:00Z">
        <w:r w:rsidR="00B35806">
          <w:rPr>
            <w:rFonts w:ascii="Times New Roman" w:eastAsia="Times New Roman" w:hAnsi="Times New Roman" w:cs="Times New Roman"/>
          </w:rPr>
          <w:t>a</w:t>
        </w:r>
      </w:ins>
      <w:r>
        <w:rPr>
          <w:rFonts w:ascii="Times New Roman" w:eastAsia="Times New Roman" w:hAnsi="Times New Roman" w:cs="Times New Roman"/>
        </w:rPr>
        <w:t xml:space="preserve"> este projeto de Iniciação Científica </w:t>
      </w:r>
      <w:del w:id="199" w:author="Waldeir Amaral Vilela" w:date="2017-05-29T10:55:00Z">
        <w:r w:rsidDel="00A661AE">
          <w:rPr>
            <w:rFonts w:ascii="Times New Roman" w:eastAsia="Times New Roman" w:hAnsi="Times New Roman" w:cs="Times New Roman"/>
          </w:rPr>
          <w:delText xml:space="preserve">poderão ser realizadas, como a </w:delText>
        </w:r>
        <w:bookmarkStart w:id="200" w:name="_Hlk483818701"/>
        <w:r w:rsidDel="00A661AE">
          <w:rPr>
            <w:rFonts w:ascii="Times New Roman" w:eastAsia="Times New Roman" w:hAnsi="Times New Roman" w:cs="Times New Roman"/>
          </w:rPr>
          <w:delText xml:space="preserve">estruturação </w:delText>
        </w:r>
        <w:bookmarkEnd w:id="200"/>
        <w:r w:rsidDel="00A661AE">
          <w:rPr>
            <w:rFonts w:ascii="Times New Roman" w:eastAsia="Times New Roman" w:hAnsi="Times New Roman" w:cs="Times New Roman"/>
          </w:rPr>
          <w:delText>do</w:delText>
        </w:r>
      </w:del>
      <w:r>
        <w:rPr>
          <w:rFonts w:ascii="Times New Roman" w:eastAsia="Times New Roman" w:hAnsi="Times New Roman" w:cs="Times New Roman"/>
        </w:rPr>
        <w:t xml:space="preserve"> </w:t>
      </w:r>
      <w:ins w:id="201" w:author="Waldeir Amaral Vilela" w:date="2017-05-29T10:56:00Z">
        <w:r w:rsidR="00A661AE" w:rsidRPr="00A661AE">
          <w:rPr>
            <w:rFonts w:ascii="Times New Roman" w:eastAsia="Times New Roman" w:hAnsi="Times New Roman" w:cs="Times New Roman"/>
          </w:rPr>
          <w:t xml:space="preserve">consistirão na </w:t>
        </w:r>
      </w:ins>
      <w:ins w:id="202" w:author="Waldeir Amaral Vilela" w:date="2017-05-29T11:15:00Z">
        <w:r w:rsidR="00791C33">
          <w:rPr>
            <w:rFonts w:ascii="Times New Roman" w:eastAsia="Times New Roman" w:hAnsi="Times New Roman" w:cs="Times New Roman"/>
          </w:rPr>
          <w:t xml:space="preserve">finalização </w:t>
        </w:r>
      </w:ins>
      <w:ins w:id="203" w:author="Waldeir Amaral Vilela" w:date="2017-05-29T11:38:00Z">
        <w:r w:rsidR="00F24FFA">
          <w:rPr>
            <w:rFonts w:ascii="Times New Roman" w:eastAsia="Times New Roman" w:hAnsi="Times New Roman" w:cs="Times New Roman"/>
          </w:rPr>
          <w:t xml:space="preserve">e validação </w:t>
        </w:r>
      </w:ins>
      <w:ins w:id="204" w:author="Waldeir Amaral Vilela" w:date="2017-05-29T11:15:00Z">
        <w:r w:rsidR="00791C33">
          <w:rPr>
            <w:rFonts w:ascii="Times New Roman" w:eastAsia="Times New Roman" w:hAnsi="Times New Roman" w:cs="Times New Roman"/>
          </w:rPr>
          <w:t xml:space="preserve">do programa </w:t>
        </w:r>
      </w:ins>
      <w:ins w:id="205" w:author="Waldeir Amaral Vilela" w:date="2017-05-29T11:19:00Z">
        <w:r w:rsidR="00DF5061">
          <w:rPr>
            <w:rFonts w:ascii="Times New Roman" w:eastAsia="Times New Roman" w:hAnsi="Times New Roman" w:cs="Times New Roman"/>
          </w:rPr>
          <w:t>qu</w:t>
        </w:r>
      </w:ins>
      <w:ins w:id="206" w:author="Waldeir Amaral Vilela" w:date="2017-05-29T11:15:00Z">
        <w:r w:rsidR="00791C33">
          <w:rPr>
            <w:rFonts w:ascii="Times New Roman" w:eastAsia="Times New Roman" w:hAnsi="Times New Roman" w:cs="Times New Roman"/>
          </w:rPr>
          <w:t xml:space="preserve">e une os espectros gerados no experimento </w:t>
        </w:r>
      </w:ins>
      <w:ins w:id="207" w:author="Waldeir Amaral Vilela" w:date="2017-05-29T11:17:00Z">
        <w:r w:rsidR="00DF5061">
          <w:rPr>
            <w:rFonts w:ascii="Times New Roman" w:eastAsia="Times New Roman" w:hAnsi="Times New Roman" w:cs="Times New Roman"/>
          </w:rPr>
          <w:t xml:space="preserve">no INPE em Cachoeira Paulista </w:t>
        </w:r>
      </w:ins>
      <w:ins w:id="208" w:author="Waldeir Amaral Vilela" w:date="2017-05-29T11:15:00Z">
        <w:r w:rsidR="00791C33">
          <w:rPr>
            <w:rFonts w:ascii="Times New Roman" w:eastAsia="Times New Roman" w:hAnsi="Times New Roman" w:cs="Times New Roman"/>
          </w:rPr>
          <w:t xml:space="preserve">e na </w:t>
        </w:r>
      </w:ins>
      <w:ins w:id="209" w:author="Waldeir Amaral Vilela" w:date="2017-05-29T10:56:00Z">
        <w:r w:rsidR="00A661AE" w:rsidRPr="00A661AE">
          <w:rPr>
            <w:rFonts w:ascii="Times New Roman" w:eastAsia="Times New Roman" w:hAnsi="Times New Roman" w:cs="Times New Roman"/>
          </w:rPr>
          <w:t xml:space="preserve">elaboração de um </w:t>
        </w:r>
      </w:ins>
      <w:r>
        <w:rPr>
          <w:rFonts w:ascii="Times New Roman" w:eastAsia="Times New Roman" w:hAnsi="Times New Roman" w:cs="Times New Roman"/>
        </w:rPr>
        <w:t>banco de dados</w:t>
      </w:r>
      <w:ins w:id="210" w:author="Waldeir Amaral Vilela" w:date="2017-05-29T10:56:00Z">
        <w:r w:rsidR="00B35806">
          <w:rPr>
            <w:rFonts w:ascii="Times New Roman" w:eastAsia="Times New Roman" w:hAnsi="Times New Roman" w:cs="Times New Roman"/>
          </w:rPr>
          <w:t xml:space="preserve"> </w:t>
        </w:r>
      </w:ins>
      <w:ins w:id="211" w:author="Waldeir Amaral Vilela" w:date="2017-05-29T11:19:00Z">
        <w:r w:rsidR="00DF5061">
          <w:rPr>
            <w:rFonts w:ascii="Times New Roman" w:eastAsia="Times New Roman" w:hAnsi="Times New Roman" w:cs="Times New Roman"/>
          </w:rPr>
          <w:t xml:space="preserve">deste </w:t>
        </w:r>
      </w:ins>
      <w:ins w:id="212" w:author="Waldeir Amaral Vilela" w:date="2017-05-29T11:39:00Z">
        <w:r w:rsidR="00F24FFA">
          <w:rPr>
            <w:rFonts w:ascii="Times New Roman" w:eastAsia="Times New Roman" w:hAnsi="Times New Roman" w:cs="Times New Roman"/>
          </w:rPr>
          <w:t xml:space="preserve">mesmo </w:t>
        </w:r>
      </w:ins>
      <w:ins w:id="213" w:author="Waldeir Amaral Vilela" w:date="2017-05-29T11:19:00Z">
        <w:r w:rsidR="00DF5061">
          <w:rPr>
            <w:rFonts w:ascii="Times New Roman" w:eastAsia="Times New Roman" w:hAnsi="Times New Roman" w:cs="Times New Roman"/>
          </w:rPr>
          <w:t xml:space="preserve">experimento. </w:t>
        </w:r>
      </w:ins>
      <w:ins w:id="214" w:author="Waldeir Amaral Vilela" w:date="2017-05-29T11:20:00Z">
        <w:r w:rsidR="00DF5061">
          <w:rPr>
            <w:rFonts w:ascii="Times New Roman" w:eastAsia="Times New Roman" w:hAnsi="Times New Roman" w:cs="Times New Roman"/>
          </w:rPr>
          <w:t xml:space="preserve">A </w:t>
        </w:r>
      </w:ins>
      <w:ins w:id="215" w:author="Waldeir Amaral Vilela" w:date="2017-05-29T11:16:00Z">
        <w:r w:rsidR="00791C33" w:rsidRPr="00791C33">
          <w:rPr>
            <w:rFonts w:ascii="Times New Roman" w:eastAsia="Times New Roman" w:hAnsi="Times New Roman" w:cs="Times New Roman"/>
          </w:rPr>
          <w:t>população do</w:t>
        </w:r>
      </w:ins>
      <w:ins w:id="216" w:author="Waldeir Amaral Vilela" w:date="2017-05-29T11:20:00Z">
        <w:r w:rsidR="00DF5061">
          <w:rPr>
            <w:rFonts w:ascii="Times New Roman" w:eastAsia="Times New Roman" w:hAnsi="Times New Roman" w:cs="Times New Roman"/>
          </w:rPr>
          <w:t xml:space="preserve"> banco de dados ser</w:t>
        </w:r>
      </w:ins>
      <w:ins w:id="217" w:author="Waldeir Amaral Vilela" w:date="2017-05-29T11:21:00Z">
        <w:r w:rsidR="00DF5061">
          <w:rPr>
            <w:rFonts w:ascii="Times New Roman" w:eastAsia="Times New Roman" w:hAnsi="Times New Roman" w:cs="Times New Roman"/>
          </w:rPr>
          <w:t>á com</w:t>
        </w:r>
      </w:ins>
      <w:ins w:id="218" w:author="Waldeir Amaral Vilela" w:date="2017-05-29T11:16:00Z">
        <w:r w:rsidR="00791C33">
          <w:rPr>
            <w:rFonts w:ascii="Times New Roman" w:eastAsia="Times New Roman" w:hAnsi="Times New Roman" w:cs="Times New Roman"/>
          </w:rPr>
          <w:t xml:space="preserve"> dados</w:t>
        </w:r>
        <w:r w:rsidR="00791C33" w:rsidRPr="00791C33">
          <w:rPr>
            <w:rFonts w:ascii="Times New Roman" w:eastAsia="Times New Roman" w:hAnsi="Times New Roman" w:cs="Times New Roman"/>
          </w:rPr>
          <w:t xml:space="preserve"> </w:t>
        </w:r>
      </w:ins>
      <w:ins w:id="219" w:author="Waldeir Amaral Vilela" w:date="2017-05-29T10:58:00Z">
        <w:r w:rsidR="00B35806">
          <w:rPr>
            <w:rFonts w:ascii="Times New Roman" w:eastAsia="Times New Roman" w:hAnsi="Times New Roman" w:cs="Times New Roman"/>
          </w:rPr>
          <w:t>ambientais</w:t>
        </w:r>
      </w:ins>
      <w:ins w:id="220" w:author="Waldeir Amaral Vilela" w:date="2017-05-29T11:11:00Z">
        <w:r w:rsidR="00791C33">
          <w:rPr>
            <w:rFonts w:ascii="Times New Roman" w:eastAsia="Times New Roman" w:hAnsi="Times New Roman" w:cs="Times New Roman"/>
          </w:rPr>
          <w:t>, d</w:t>
        </w:r>
      </w:ins>
      <w:ins w:id="221" w:author="Waldeir Amaral Vilela" w:date="2017-05-29T10:58:00Z">
        <w:r w:rsidR="00B35806">
          <w:rPr>
            <w:rFonts w:ascii="Times New Roman" w:eastAsia="Times New Roman" w:hAnsi="Times New Roman" w:cs="Times New Roman"/>
          </w:rPr>
          <w:t>e</w:t>
        </w:r>
      </w:ins>
      <w:ins w:id="222" w:author="Waldeir Amaral Vilela" w:date="2017-05-29T11:12:00Z">
        <w:r w:rsidR="00791C33">
          <w:rPr>
            <w:rFonts w:ascii="Times New Roman" w:eastAsia="Times New Roman" w:hAnsi="Times New Roman" w:cs="Times New Roman"/>
          </w:rPr>
          <w:t xml:space="preserve"> </w:t>
        </w:r>
      </w:ins>
      <w:ins w:id="223" w:author="Waldeir Amaral Vilela" w:date="2017-05-29T11:13:00Z">
        <w:r w:rsidR="00791C33">
          <w:rPr>
            <w:rFonts w:ascii="Times New Roman" w:eastAsia="Times New Roman" w:hAnsi="Times New Roman" w:cs="Times New Roman"/>
          </w:rPr>
          <w:t xml:space="preserve">espectros </w:t>
        </w:r>
      </w:ins>
      <w:ins w:id="224" w:author="Waldeir Amaral Vilela" w:date="2017-05-29T11:12:00Z">
        <w:r w:rsidR="00791C33">
          <w:rPr>
            <w:rFonts w:ascii="Times New Roman" w:eastAsia="Times New Roman" w:hAnsi="Times New Roman" w:cs="Times New Roman"/>
          </w:rPr>
          <w:t xml:space="preserve">e de parâmetros de funcionamento de </w:t>
        </w:r>
      </w:ins>
      <w:ins w:id="225" w:author="Waldeir Amaral Vilela" w:date="2017-05-29T11:13:00Z">
        <w:r w:rsidR="00791C33">
          <w:rPr>
            <w:rFonts w:ascii="Times New Roman" w:eastAsia="Times New Roman" w:hAnsi="Times New Roman" w:cs="Times New Roman"/>
          </w:rPr>
          <w:t>painéis</w:t>
        </w:r>
      </w:ins>
      <w:ins w:id="226" w:author="Waldeir Amaral Vilela" w:date="2017-05-29T11:12:00Z">
        <w:r w:rsidR="00791C33">
          <w:rPr>
            <w:rFonts w:ascii="Times New Roman" w:eastAsia="Times New Roman" w:hAnsi="Times New Roman" w:cs="Times New Roman"/>
          </w:rPr>
          <w:t xml:space="preserve"> solares fotovoltaicos</w:t>
        </w:r>
      </w:ins>
      <w:ins w:id="227" w:author="Waldeir Amaral Vilela" w:date="2017-05-29T10:59:00Z">
        <w:r w:rsidR="00B35806">
          <w:rPr>
            <w:rFonts w:ascii="Times New Roman" w:eastAsia="Times New Roman" w:hAnsi="Times New Roman" w:cs="Times New Roman"/>
          </w:rPr>
          <w:t xml:space="preserve">. Este banco de dados </w:t>
        </w:r>
      </w:ins>
      <w:ins w:id="228" w:author="Waldeir Amaral Vilela" w:date="2017-05-29T11:39:00Z">
        <w:r w:rsidR="00F24FFA">
          <w:rPr>
            <w:rFonts w:ascii="Times New Roman" w:eastAsia="Times New Roman" w:hAnsi="Times New Roman" w:cs="Times New Roman"/>
          </w:rPr>
          <w:t xml:space="preserve">deverá </w:t>
        </w:r>
      </w:ins>
      <w:ins w:id="229" w:author="Waldeir Amaral Vilela" w:date="2017-05-29T10:59:00Z">
        <w:r w:rsidR="00B35806">
          <w:rPr>
            <w:rFonts w:ascii="Times New Roman" w:eastAsia="Times New Roman" w:hAnsi="Times New Roman" w:cs="Times New Roman"/>
          </w:rPr>
          <w:t>contempla</w:t>
        </w:r>
      </w:ins>
      <w:ins w:id="230" w:author="Waldeir Amaral Vilela" w:date="2017-05-29T11:00:00Z">
        <w:r w:rsidR="00F24FFA">
          <w:rPr>
            <w:rFonts w:ascii="Times New Roman" w:eastAsia="Times New Roman" w:hAnsi="Times New Roman" w:cs="Times New Roman"/>
          </w:rPr>
          <w:t>r</w:t>
        </w:r>
      </w:ins>
      <w:ins w:id="231" w:author="Waldeir Amaral Vilela" w:date="2017-05-29T10:59:00Z">
        <w:r w:rsidR="00B35806">
          <w:rPr>
            <w:rFonts w:ascii="Times New Roman" w:eastAsia="Times New Roman" w:hAnsi="Times New Roman" w:cs="Times New Roman"/>
          </w:rPr>
          <w:t xml:space="preserve"> </w:t>
        </w:r>
      </w:ins>
      <w:ins w:id="232" w:author="Waldeir Amaral Vilela" w:date="2017-05-29T11:21:00Z">
        <w:r w:rsidR="00DF5061">
          <w:rPr>
            <w:rFonts w:ascii="Times New Roman" w:eastAsia="Times New Roman" w:hAnsi="Times New Roman" w:cs="Times New Roman"/>
          </w:rPr>
          <w:t xml:space="preserve">os </w:t>
        </w:r>
      </w:ins>
      <w:ins w:id="233" w:author="Waldeir Amaral Vilela" w:date="2017-05-29T10:59:00Z">
        <w:r w:rsidR="00B35806">
          <w:rPr>
            <w:rFonts w:ascii="Times New Roman" w:eastAsia="Times New Roman" w:hAnsi="Times New Roman" w:cs="Times New Roman"/>
          </w:rPr>
          <w:t xml:space="preserve">espectros na faixa </w:t>
        </w:r>
      </w:ins>
      <w:ins w:id="234" w:author="Waldeir Amaral Vilela" w:date="2017-05-29T11:00:00Z">
        <w:r w:rsidR="00B35806">
          <w:rPr>
            <w:rFonts w:ascii="Times New Roman" w:eastAsia="Times New Roman" w:hAnsi="Times New Roman" w:cs="Times New Roman"/>
          </w:rPr>
          <w:t>de 200 nm a 1700 nm</w:t>
        </w:r>
      </w:ins>
      <w:ins w:id="235" w:author="Waldeir Amaral Vilela" w:date="2017-05-29T11:22:00Z">
        <w:r w:rsidR="00DF5061">
          <w:rPr>
            <w:rFonts w:ascii="Times New Roman" w:eastAsia="Times New Roman" w:hAnsi="Times New Roman" w:cs="Times New Roman"/>
          </w:rPr>
          <w:t xml:space="preserve"> e será uma grande contribuição ao projeto de pesquisa</w:t>
        </w:r>
      </w:ins>
      <w:ins w:id="236" w:author="Waldeir Amaral Vilela" w:date="2017-05-29T11:24:00Z">
        <w:r w:rsidR="001B5545">
          <w:rPr>
            <w:rFonts w:ascii="Times New Roman" w:eastAsia="Times New Roman" w:hAnsi="Times New Roman" w:cs="Times New Roman"/>
          </w:rPr>
          <w:t xml:space="preserve"> do GDF/</w:t>
        </w:r>
        <w:r w:rsidR="00DF5061">
          <w:rPr>
            <w:rFonts w:ascii="Times New Roman" w:eastAsia="Times New Roman" w:hAnsi="Times New Roman" w:cs="Times New Roman"/>
          </w:rPr>
          <w:t>LA</w:t>
        </w:r>
      </w:ins>
      <w:ins w:id="237" w:author="Waldeir Amaral Vilela" w:date="2017-05-29T11:45:00Z">
        <w:r w:rsidR="001B5545">
          <w:rPr>
            <w:rFonts w:ascii="Times New Roman" w:eastAsia="Times New Roman" w:hAnsi="Times New Roman" w:cs="Times New Roman"/>
          </w:rPr>
          <w:t>BA</w:t>
        </w:r>
      </w:ins>
      <w:ins w:id="238" w:author="Waldeir Amaral Vilela" w:date="2017-05-29T11:24:00Z">
        <w:r w:rsidR="00DF5061">
          <w:rPr>
            <w:rFonts w:ascii="Times New Roman" w:eastAsia="Times New Roman" w:hAnsi="Times New Roman" w:cs="Times New Roman"/>
          </w:rPr>
          <w:t>S</w:t>
        </w:r>
      </w:ins>
      <w:ins w:id="239" w:author="Waldeir Amaral Vilela" w:date="2017-05-29T11:17:00Z">
        <w:r w:rsidR="00DF5061">
          <w:rPr>
            <w:rFonts w:ascii="Times New Roman" w:eastAsia="Times New Roman" w:hAnsi="Times New Roman" w:cs="Times New Roman"/>
          </w:rPr>
          <w:t>.</w:t>
        </w:r>
      </w:ins>
    </w:p>
    <w:p w:rsidR="00053775" w:rsidDel="00DF5061" w:rsidRDefault="006F3265" w:rsidP="000C60B6">
      <w:pPr>
        <w:jc w:val="both"/>
        <w:rPr>
          <w:del w:id="240" w:author="Waldeir Amaral Vilela" w:date="2017-05-29T11:17:00Z"/>
          <w:rFonts w:ascii="Times New Roman" w:eastAsia="Times New Roman" w:hAnsi="Times New Roman" w:cs="Times New Roman"/>
        </w:rPr>
      </w:pPr>
      <w:del w:id="241" w:author="Waldeir Amaral Vilela" w:date="2017-05-29T11:17:00Z">
        <w:r w:rsidDel="00DF5061">
          <w:rPr>
            <w:rFonts w:ascii="Times New Roman" w:eastAsia="Times New Roman" w:hAnsi="Times New Roman" w:cs="Times New Roman"/>
          </w:rPr>
          <w:lastRenderedPageBreak/>
          <w:delText xml:space="preserve">, </w:delText>
        </w:r>
        <w:bookmarkStart w:id="242" w:name="_Hlk483819916"/>
        <w:r w:rsidDel="00DF5061">
          <w:rPr>
            <w:rFonts w:ascii="Times New Roman" w:eastAsia="Times New Roman" w:hAnsi="Times New Roman" w:cs="Times New Roman"/>
          </w:rPr>
          <w:delText xml:space="preserve">a população do mesmo </w:delText>
        </w:r>
        <w:bookmarkEnd w:id="242"/>
        <w:r w:rsidDel="00DF5061">
          <w:rPr>
            <w:rFonts w:ascii="Times New Roman" w:eastAsia="Times New Roman" w:hAnsi="Times New Roman" w:cs="Times New Roman"/>
          </w:rPr>
          <w:delText xml:space="preserve">com curvas espectrais em conjunto a outros dados pertinentes, a validação dos campos do banco baseada em critérios, e buscas relacionais a partir da validação. </w:delText>
        </w:r>
      </w:del>
    </w:p>
    <w:p w:rsidR="00053775" w:rsidRDefault="00053775">
      <w:pPr>
        <w:jc w:val="both"/>
        <w:rPr>
          <w:rFonts w:ascii="Times New Roman" w:eastAsia="Times New Roman" w:hAnsi="Times New Roman" w:cs="Times New Roman"/>
        </w:rPr>
      </w:pPr>
      <w:bookmarkStart w:id="243" w:name="_rcg55mt5uank" w:colFirst="0" w:colLast="0"/>
      <w:bookmarkEnd w:id="243"/>
    </w:p>
    <w:p w:rsidR="00053775" w:rsidRDefault="00053775">
      <w:pPr>
        <w:jc w:val="both"/>
        <w:rPr>
          <w:rFonts w:ascii="Times New Roman" w:eastAsia="Times New Roman" w:hAnsi="Times New Roman" w:cs="Times New Roman"/>
        </w:rPr>
      </w:pPr>
      <w:bookmarkStart w:id="244" w:name="_m6hos4teth0s" w:colFirst="0" w:colLast="0"/>
      <w:bookmarkEnd w:id="244"/>
    </w:p>
    <w:p w:rsidR="00053775" w:rsidRDefault="00053775">
      <w:pPr>
        <w:rPr>
          <w:rFonts w:ascii="Times New Roman" w:eastAsia="Times New Roman" w:hAnsi="Times New Roman" w:cs="Times New Roman"/>
        </w:rPr>
      </w:pPr>
    </w:p>
    <w:p w:rsidR="00053775" w:rsidRDefault="006F3265">
      <w:r>
        <w:br w:type="page"/>
      </w:r>
    </w:p>
    <w:p w:rsidR="00053775" w:rsidRDefault="00053775">
      <w:pPr>
        <w:rPr>
          <w:rFonts w:ascii="Times New Roman" w:eastAsia="Times New Roman" w:hAnsi="Times New Roman" w:cs="Times New Roman"/>
        </w:rPr>
      </w:pPr>
    </w:p>
    <w:p w:rsidR="00053775" w:rsidRDefault="00053775">
      <w:pPr>
        <w:jc w:val="both"/>
        <w:rPr>
          <w:rFonts w:ascii="Times New Roman" w:eastAsia="Times New Roman" w:hAnsi="Times New Roman" w:cs="Times New Roman"/>
        </w:rPr>
      </w:pPr>
      <w:bookmarkStart w:id="245" w:name="_1fob9te" w:colFirst="0" w:colLast="0"/>
      <w:bookmarkEnd w:id="245"/>
    </w:p>
    <w:p w:rsidR="00053775" w:rsidRDefault="006F3265">
      <w:pPr>
        <w:jc w:val="both"/>
        <w:rPr>
          <w:rFonts w:ascii="Times New Roman" w:eastAsia="Times New Roman" w:hAnsi="Times New Roman" w:cs="Times New Roman"/>
        </w:rPr>
      </w:pPr>
      <w:bookmarkStart w:id="246" w:name="_3znysh7" w:colFirst="0" w:colLast="0"/>
      <w:bookmarkEnd w:id="246"/>
      <w:r>
        <w:rPr>
          <w:rFonts w:ascii="Times New Roman" w:eastAsia="Times New Roman" w:hAnsi="Times New Roman" w:cs="Times New Roman"/>
        </w:rPr>
        <w:t>Ao meu ver, o resumo pode ter a seguinte sequência lógica:</w:t>
      </w:r>
    </w:p>
    <w:p w:rsidR="00053775" w:rsidRDefault="006F3265">
      <w:pPr>
        <w:numPr>
          <w:ilvl w:val="0"/>
          <w:numId w:val="1"/>
        </w:numPr>
        <w:spacing w:after="0"/>
        <w:ind w:hanging="360"/>
        <w:contextualSpacing/>
        <w:jc w:val="both"/>
        <w:rPr>
          <w:rFonts w:ascii="Times New Roman" w:eastAsia="Times New Roman" w:hAnsi="Times New Roman" w:cs="Times New Roman"/>
        </w:rPr>
      </w:pPr>
      <w:bookmarkStart w:id="247" w:name="_2et92p0" w:colFirst="0" w:colLast="0"/>
      <w:bookmarkEnd w:id="247"/>
      <w:r>
        <w:rPr>
          <w:rFonts w:ascii="Times New Roman" w:eastAsia="Times New Roman" w:hAnsi="Times New Roman" w:cs="Times New Roman"/>
        </w:rPr>
        <w:t>Apresentação do trabalho de iniciação (que você já fez);</w:t>
      </w:r>
    </w:p>
    <w:p w:rsidR="00053775" w:rsidRDefault="006F3265">
      <w:pPr>
        <w:numPr>
          <w:ilvl w:val="0"/>
          <w:numId w:val="1"/>
        </w:numPr>
        <w:spacing w:after="0"/>
        <w:ind w:hanging="360"/>
        <w:contextualSpacing/>
        <w:jc w:val="both"/>
        <w:rPr>
          <w:rFonts w:ascii="Times New Roman" w:eastAsia="Times New Roman" w:hAnsi="Times New Roman" w:cs="Times New Roman"/>
        </w:rPr>
      </w:pPr>
      <w:bookmarkStart w:id="248" w:name="_tyjcwt" w:colFirst="0" w:colLast="0"/>
      <w:bookmarkEnd w:id="248"/>
      <w:r>
        <w:rPr>
          <w:rFonts w:ascii="Times New Roman" w:eastAsia="Times New Roman" w:hAnsi="Times New Roman" w:cs="Times New Roman"/>
        </w:rPr>
        <w:t>Introdução do assunto da iniciação (descrevendo os sensores - intervalo de medição);</w:t>
      </w:r>
    </w:p>
    <w:p w:rsidR="00053775" w:rsidRDefault="006F3265">
      <w:pPr>
        <w:numPr>
          <w:ilvl w:val="0"/>
          <w:numId w:val="1"/>
        </w:numPr>
        <w:spacing w:after="0"/>
        <w:ind w:hanging="360"/>
        <w:contextualSpacing/>
        <w:jc w:val="both"/>
        <w:rPr>
          <w:rFonts w:ascii="Times New Roman" w:eastAsia="Times New Roman" w:hAnsi="Times New Roman" w:cs="Times New Roman"/>
        </w:rPr>
      </w:pPr>
      <w:bookmarkStart w:id="249" w:name="_3dy6vkm" w:colFirst="0" w:colLast="0"/>
      <w:bookmarkEnd w:id="249"/>
      <w:r>
        <w:rPr>
          <w:rFonts w:ascii="Times New Roman" w:eastAsia="Times New Roman" w:hAnsi="Times New Roman" w:cs="Times New Roman"/>
        </w:rPr>
        <w:t>Apresentação do problema (os sensores precisam de ter seus dados unificados);</w:t>
      </w:r>
    </w:p>
    <w:p w:rsidR="00053775" w:rsidRDefault="006F3265">
      <w:pPr>
        <w:numPr>
          <w:ilvl w:val="0"/>
          <w:numId w:val="1"/>
        </w:numPr>
        <w:spacing w:after="0"/>
        <w:ind w:hanging="360"/>
        <w:contextualSpacing/>
        <w:jc w:val="both"/>
        <w:rPr>
          <w:rFonts w:ascii="Times New Roman" w:eastAsia="Times New Roman" w:hAnsi="Times New Roman" w:cs="Times New Roman"/>
        </w:rPr>
      </w:pPr>
      <w:bookmarkStart w:id="250" w:name="_1t3h5sf" w:colFirst="0" w:colLast="0"/>
      <w:bookmarkEnd w:id="250"/>
      <w:r>
        <w:rPr>
          <w:rFonts w:ascii="Times New Roman" w:eastAsia="Times New Roman" w:hAnsi="Times New Roman" w:cs="Times New Roman"/>
        </w:rPr>
        <w:t>Apresentação da solução (foi desenvolvido um programa de computador para...que funciona através da interpolação dos dados…)</w:t>
      </w:r>
    </w:p>
    <w:p w:rsidR="00053775" w:rsidRDefault="006F3265">
      <w:pPr>
        <w:numPr>
          <w:ilvl w:val="0"/>
          <w:numId w:val="1"/>
        </w:numPr>
        <w:spacing w:after="0"/>
        <w:ind w:hanging="360"/>
        <w:contextualSpacing/>
        <w:jc w:val="both"/>
        <w:rPr>
          <w:rFonts w:ascii="Times New Roman" w:eastAsia="Times New Roman" w:hAnsi="Times New Roman" w:cs="Times New Roman"/>
        </w:rPr>
      </w:pPr>
      <w:bookmarkStart w:id="251" w:name="_4d34og8" w:colFirst="0" w:colLast="0"/>
      <w:bookmarkEnd w:id="251"/>
      <w:r>
        <w:rPr>
          <w:rFonts w:ascii="Times New Roman" w:eastAsia="Times New Roman" w:hAnsi="Times New Roman" w:cs="Times New Roman"/>
        </w:rPr>
        <w:t>Como o programa está em finalização, colocar que testes vêm sendo realizados para teste do programa. Também pode colocar (acho que você está fazendo isso) que possíveis erros no código vem sendo observados).</w:t>
      </w:r>
    </w:p>
    <w:p w:rsidR="00053775" w:rsidRDefault="006F3265">
      <w:pPr>
        <w:numPr>
          <w:ilvl w:val="0"/>
          <w:numId w:val="1"/>
        </w:numPr>
        <w:ind w:hanging="360"/>
        <w:contextualSpacing/>
        <w:jc w:val="both"/>
        <w:rPr>
          <w:rFonts w:ascii="Times New Roman" w:eastAsia="Times New Roman" w:hAnsi="Times New Roman" w:cs="Times New Roman"/>
        </w:rPr>
      </w:pPr>
      <w:bookmarkStart w:id="252" w:name="_2s8eyo1" w:colFirst="0" w:colLast="0"/>
      <w:bookmarkEnd w:id="252"/>
      <w:r>
        <w:rPr>
          <w:rFonts w:ascii="Times New Roman" w:eastAsia="Times New Roman" w:hAnsi="Times New Roman" w:cs="Times New Roman"/>
        </w:rPr>
        <w:t>Colocar desenvolvimentos futuros, como a criação de um banco de dados para armazenamento destes dados.</w:t>
      </w:r>
    </w:p>
    <w:sectPr w:rsidR="00053775">
      <w:pgSz w:w="11906" w:h="16838"/>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C04763"/>
    <w:multiLevelType w:val="multilevel"/>
    <w:tmpl w:val="D20A66D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ldeir Amaral Vilela">
    <w15:presenceInfo w15:providerId="None" w15:userId="Waldeir Amaral Vilela"/>
  </w15:person>
  <w15:person w15:author="Guilherme Neves">
    <w15:presenceInfo w15:providerId="Windows Live" w15:userId="4e67deee46829d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775"/>
    <w:rsid w:val="00053775"/>
    <w:rsid w:val="000C60B6"/>
    <w:rsid w:val="001B5545"/>
    <w:rsid w:val="002F4419"/>
    <w:rsid w:val="0034597C"/>
    <w:rsid w:val="00376079"/>
    <w:rsid w:val="003D1DCB"/>
    <w:rsid w:val="0042308B"/>
    <w:rsid w:val="004B6F44"/>
    <w:rsid w:val="005B5355"/>
    <w:rsid w:val="00672F01"/>
    <w:rsid w:val="006F3265"/>
    <w:rsid w:val="00757869"/>
    <w:rsid w:val="00791C33"/>
    <w:rsid w:val="00A661AE"/>
    <w:rsid w:val="00B35806"/>
    <w:rsid w:val="00DF5061"/>
    <w:rsid w:val="00E50BC6"/>
    <w:rsid w:val="00E932A3"/>
    <w:rsid w:val="00F24F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926B51-5C75-4AAC-9076-9EA80DF4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pt-BR" w:eastAsia="pt-BR"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2F441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F44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C5335-416B-4974-8E32-5821A4396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782</Words>
  <Characters>4229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Guilherme Neves</dc:creator>
  <cp:lastModifiedBy>Guilherme Neves</cp:lastModifiedBy>
  <cp:revision>2</cp:revision>
  <dcterms:created xsi:type="dcterms:W3CDTF">2017-05-29T16:33:00Z</dcterms:created>
  <dcterms:modified xsi:type="dcterms:W3CDTF">2017-05-29T16:33:00Z</dcterms:modified>
</cp:coreProperties>
</file>